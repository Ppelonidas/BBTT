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50C63" w14:textId="77777777" w:rsidR="00984DEF" w:rsidRPr="00D7738A" w:rsidRDefault="00984DEF" w:rsidP="000560EA">
      <w:pPr>
        <w:rPr>
          <w:rFonts w:ascii="Arial Narrow" w:hAnsi="Arial Narrow" w:cs="Arial"/>
          <w:sz w:val="22"/>
          <w:szCs w:val="22"/>
          <w:lang w:val="es-CL"/>
        </w:rPr>
      </w:pPr>
    </w:p>
    <w:p w14:paraId="5909ED35" w14:textId="5F332975" w:rsidR="00B26093" w:rsidRPr="007D77BA" w:rsidRDefault="00C564EB" w:rsidP="000560EA">
      <w:pPr>
        <w:rPr>
          <w:rFonts w:ascii="Arial Narrow" w:hAnsi="Arial Narrow" w:cs="Arial"/>
          <w:sz w:val="22"/>
          <w:szCs w:val="22"/>
          <w:lang w:val="es-ES"/>
        </w:rPr>
      </w:pPr>
      <w:r>
        <w:rPr>
          <w:noProof/>
        </w:rPr>
        <mc:AlternateContent>
          <mc:Choice Requires="wps">
            <w:drawing>
              <wp:anchor distT="45720" distB="45720" distL="114300" distR="114300" simplePos="0" relativeHeight="251659264" behindDoc="0" locked="0" layoutInCell="1" allowOverlap="1" wp14:anchorId="18D3E0EA" wp14:editId="24F4D243">
                <wp:simplePos x="0" y="0"/>
                <wp:positionH relativeFrom="column">
                  <wp:posOffset>1644015</wp:posOffset>
                </wp:positionH>
                <wp:positionV relativeFrom="paragraph">
                  <wp:posOffset>-33655</wp:posOffset>
                </wp:positionV>
                <wp:extent cx="2228850" cy="1866900"/>
                <wp:effectExtent l="0" t="0" r="0" b="0"/>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1866900"/>
                        </a:xfrm>
                        <a:prstGeom prst="rect">
                          <a:avLst/>
                        </a:prstGeom>
                        <a:solidFill>
                          <a:srgbClr val="FFFFFF"/>
                        </a:solidFill>
                        <a:ln w="9525">
                          <a:noFill/>
                          <a:miter lim="800000"/>
                          <a:headEnd/>
                          <a:tailEnd/>
                        </a:ln>
                      </wps:spPr>
                      <wps:txbx>
                        <w:txbxContent>
                          <w:p w14:paraId="05FB762A" w14:textId="35DD4783" w:rsidR="00284A86" w:rsidRDefault="00A471BF" w:rsidP="00E74A6F">
                            <w:pPr>
                              <w:jc w:val="center"/>
                              <w:rPr>
                                <w:rFonts w:ascii="Arial Narrow" w:hAnsi="Arial Narrow"/>
                                <w:b/>
                                <w:sz w:val="22"/>
                                <w:szCs w:val="22"/>
                              </w:rPr>
                            </w:pPr>
                            <w:r>
                              <w:rPr>
                                <w:noProof/>
                              </w:rPr>
                              <w:drawing>
                                <wp:inline distT="0" distB="0" distL="0" distR="0" wp14:anchorId="050D472F" wp14:editId="69707A56">
                                  <wp:extent cx="1954530" cy="976630"/>
                                  <wp:effectExtent l="0" t="0" r="0" b="0"/>
                                  <wp:docPr id="7138156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15633" name="Imagen 1"/>
                                          <pic:cNvPicPr>
                                            <a:picLocks noChangeAspect="1"/>
                                          </pic:cNvPicPr>
                                        </pic:nvPicPr>
                                        <pic:blipFill>
                                          <a:blip r:embed="rId8"/>
                                          <a:stretch>
                                            <a:fillRect/>
                                          </a:stretch>
                                        </pic:blipFill>
                                        <pic:spPr>
                                          <a:xfrm>
                                            <a:off x="0" y="0"/>
                                            <a:ext cx="1954530" cy="976630"/>
                                          </a:xfrm>
                                          <a:prstGeom prst="rect">
                                            <a:avLst/>
                                          </a:prstGeom>
                                        </pic:spPr>
                                      </pic:pic>
                                    </a:graphicData>
                                  </a:graphic>
                                </wp:inline>
                              </w:drawing>
                            </w:r>
                          </w:p>
                          <w:p w14:paraId="55747594" w14:textId="4043D60C" w:rsidR="00284A86" w:rsidRPr="004D614E" w:rsidRDefault="00284A86" w:rsidP="00E74A6F">
                            <w:pPr>
                              <w:jc w:val="center"/>
                              <w:rPr>
                                <w:rFonts w:ascii="Arial Narrow" w:hAnsi="Arial Narrow"/>
                                <w:b/>
                                <w:szCs w:val="22"/>
                              </w:rPr>
                            </w:pPr>
                            <w:r w:rsidRPr="004D614E">
                              <w:rPr>
                                <w:rFonts w:ascii="Arial Narrow" w:hAnsi="Arial Narrow"/>
                                <w:b/>
                                <w:szCs w:val="22"/>
                              </w:rPr>
                              <w:t>HOSPITAL BASE VALDIVIA</w:t>
                            </w:r>
                          </w:p>
                          <w:p w14:paraId="3AD18BDC" w14:textId="2F9A66B8" w:rsidR="00284A86" w:rsidRPr="005F13AA" w:rsidRDefault="00284A86" w:rsidP="00E74A6F">
                            <w:pPr>
                              <w:jc w:val="center"/>
                              <w:rPr>
                                <w:rFonts w:ascii="Arial Narrow" w:hAnsi="Arial Narrow"/>
                                <w:b/>
                                <w:sz w:val="22"/>
                                <w:szCs w:val="22"/>
                              </w:rPr>
                            </w:pPr>
                            <w:r w:rsidRPr="005F13AA">
                              <w:rPr>
                                <w:rFonts w:ascii="Arial Narrow" w:hAnsi="Arial Narrow"/>
                                <w:b/>
                                <w:sz w:val="22"/>
                                <w:szCs w:val="22"/>
                              </w:rPr>
                              <w:t>DEPARTAMENTO DE OPERACIONES</w:t>
                            </w:r>
                          </w:p>
                          <w:p w14:paraId="7914D774" w14:textId="6DB47C48" w:rsidR="00284A86" w:rsidRPr="005F13AA" w:rsidRDefault="00284A86" w:rsidP="00E74A6F">
                            <w:pPr>
                              <w:jc w:val="center"/>
                              <w:rPr>
                                <w:rFonts w:ascii="Arial Narrow" w:hAnsi="Arial Narrow"/>
                                <w:b/>
                                <w:sz w:val="22"/>
                                <w:szCs w:val="22"/>
                              </w:rPr>
                            </w:pPr>
                            <w:r w:rsidRPr="005F13AA">
                              <w:rPr>
                                <w:rFonts w:ascii="Arial Narrow" w:hAnsi="Arial Narrow"/>
                                <w:b/>
                                <w:sz w:val="22"/>
                                <w:szCs w:val="22"/>
                              </w:rPr>
                              <w:t>Subdepartamento de Mantenimiento</w:t>
                            </w:r>
                          </w:p>
                          <w:p w14:paraId="516368B3" w14:textId="245C5D19" w:rsidR="00284A86" w:rsidRPr="00A84F7B" w:rsidRDefault="00786C9E" w:rsidP="00E74A6F">
                            <w:pPr>
                              <w:jc w:val="center"/>
                              <w:rPr>
                                <w:rFonts w:ascii="Arial Narrow" w:hAnsi="Arial Narrow"/>
                                <w:b/>
                                <w:sz w:val="22"/>
                                <w:szCs w:val="22"/>
                              </w:rPr>
                            </w:pPr>
                            <w:r w:rsidRPr="00A84F7B">
                              <w:rPr>
                                <w:rFonts w:ascii="Arial Narrow" w:hAnsi="Arial Narrow"/>
                                <w:b/>
                                <w:sz w:val="22"/>
                                <w:szCs w:val="22"/>
                              </w:rPr>
                              <w:t>Unidad de Redes Eléctricas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D3E0EA" id="_x0000_t202" coordsize="21600,21600" o:spt="202" path="m,l,21600r21600,l21600,xe">
                <v:stroke joinstyle="miter"/>
                <v:path gradientshapeok="t" o:connecttype="rect"/>
              </v:shapetype>
              <v:shape id="Cuadro de texto 7" o:spid="_x0000_s1026" type="#_x0000_t202" style="position:absolute;margin-left:129.45pt;margin-top:-2.65pt;width:175.5pt;height:14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" stroked="f">
                <v:textbox>
                  <w:txbxContent>
                    <w:p w14:paraId="05FB762A" w14:textId="35DD4783" w:rsidR="00284A86" w:rsidRDefault="00A471BF" w:rsidP="00E74A6F">
                      <w:pPr>
                        <w:jc w:val="center"/>
                        <w:rPr>
                          <w:rFonts w:ascii="Arial Narrow" w:hAnsi="Arial Narrow"/>
                          <w:b/>
                          <w:sz w:val="22"/>
                          <w:szCs w:val="22"/>
                        </w:rPr>
                      </w:pPr>
                      <w:r>
                        <w:rPr>
                          <w:noProof/>
                        </w:rPr>
                        <w:drawing>
                          <wp:inline distT="0" distB="0" distL="0" distR="0" wp14:anchorId="050D472F" wp14:editId="69707A56">
                            <wp:extent cx="1954530" cy="976630"/>
                            <wp:effectExtent l="0" t="0" r="0" b="0"/>
                            <wp:docPr id="7138156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15633" name="Imagen 1"/>
                                    <pic:cNvPicPr>
                                      <a:picLocks noChangeAspect="1"/>
                                    </pic:cNvPicPr>
                                  </pic:nvPicPr>
                                  <pic:blipFill>
                                    <a:blip r:embed="rId9"/>
                                    <a:stretch>
                                      <a:fillRect/>
                                    </a:stretch>
                                  </pic:blipFill>
                                  <pic:spPr>
                                    <a:xfrm>
                                      <a:off x="0" y="0"/>
                                      <a:ext cx="1954530" cy="976630"/>
                                    </a:xfrm>
                                    <a:prstGeom prst="rect">
                                      <a:avLst/>
                                    </a:prstGeom>
                                  </pic:spPr>
                                </pic:pic>
                              </a:graphicData>
                            </a:graphic>
                          </wp:inline>
                        </w:drawing>
                      </w:r>
                    </w:p>
                    <w:p w14:paraId="55747594" w14:textId="4043D60C" w:rsidR="00284A86" w:rsidRPr="004D614E" w:rsidRDefault="00284A86" w:rsidP="00E74A6F">
                      <w:pPr>
                        <w:jc w:val="center"/>
                        <w:rPr>
                          <w:rFonts w:ascii="Arial Narrow" w:hAnsi="Arial Narrow"/>
                          <w:b/>
                          <w:szCs w:val="22"/>
                        </w:rPr>
                      </w:pPr>
                      <w:r w:rsidRPr="004D614E">
                        <w:rPr>
                          <w:rFonts w:ascii="Arial Narrow" w:hAnsi="Arial Narrow"/>
                          <w:b/>
                          <w:szCs w:val="22"/>
                        </w:rPr>
                        <w:t>HOSPITAL BASE VALDIVIA</w:t>
                      </w:r>
                    </w:p>
                    <w:p w14:paraId="3AD18BDC" w14:textId="2F9A66B8" w:rsidR="00284A86" w:rsidRPr="005F13AA" w:rsidRDefault="00284A86" w:rsidP="00E74A6F">
                      <w:pPr>
                        <w:jc w:val="center"/>
                        <w:rPr>
                          <w:rFonts w:ascii="Arial Narrow" w:hAnsi="Arial Narrow"/>
                          <w:b/>
                          <w:sz w:val="22"/>
                          <w:szCs w:val="22"/>
                        </w:rPr>
                      </w:pPr>
                      <w:r w:rsidRPr="005F13AA">
                        <w:rPr>
                          <w:rFonts w:ascii="Arial Narrow" w:hAnsi="Arial Narrow"/>
                          <w:b/>
                          <w:sz w:val="22"/>
                          <w:szCs w:val="22"/>
                        </w:rPr>
                        <w:t>DEPARTAMENTO DE OPERACIONES</w:t>
                      </w:r>
                    </w:p>
                    <w:p w14:paraId="7914D774" w14:textId="6DB47C48" w:rsidR="00284A86" w:rsidRPr="005F13AA" w:rsidRDefault="00284A86" w:rsidP="00E74A6F">
                      <w:pPr>
                        <w:jc w:val="center"/>
                        <w:rPr>
                          <w:rFonts w:ascii="Arial Narrow" w:hAnsi="Arial Narrow"/>
                          <w:b/>
                          <w:sz w:val="22"/>
                          <w:szCs w:val="22"/>
                        </w:rPr>
                      </w:pPr>
                      <w:r w:rsidRPr="005F13AA">
                        <w:rPr>
                          <w:rFonts w:ascii="Arial Narrow" w:hAnsi="Arial Narrow"/>
                          <w:b/>
                          <w:sz w:val="22"/>
                          <w:szCs w:val="22"/>
                        </w:rPr>
                        <w:t>Subdepartamento de Mantenimiento</w:t>
                      </w:r>
                    </w:p>
                    <w:p w14:paraId="516368B3" w14:textId="245C5D19" w:rsidR="00284A86" w:rsidRPr="00A84F7B" w:rsidRDefault="00786C9E" w:rsidP="00E74A6F">
                      <w:pPr>
                        <w:jc w:val="center"/>
                        <w:rPr>
                          <w:rFonts w:ascii="Arial Narrow" w:hAnsi="Arial Narrow"/>
                          <w:b/>
                          <w:sz w:val="22"/>
                          <w:szCs w:val="22"/>
                        </w:rPr>
                      </w:pPr>
                      <w:r w:rsidRPr="00A84F7B">
                        <w:rPr>
                          <w:rFonts w:ascii="Arial Narrow" w:hAnsi="Arial Narrow"/>
                          <w:b/>
                          <w:sz w:val="22"/>
                          <w:szCs w:val="22"/>
                        </w:rPr>
                        <w:t>Unidad de Redes Eléctricas</w:t>
                      </w:r>
                    </w:p>
                  </w:txbxContent>
                </v:textbox>
                <w10:wrap type="square"/>
              </v:shape>
            </w:pict>
          </mc:Fallback>
        </mc:AlternateContent>
      </w:r>
    </w:p>
    <w:p w14:paraId="18087872" w14:textId="369AA6EA" w:rsidR="00B26093" w:rsidRPr="007D77BA" w:rsidRDefault="00B26093" w:rsidP="00B26093">
      <w:pPr>
        <w:pStyle w:val="Sinespaciado"/>
        <w:rPr>
          <w:rFonts w:ascii="Arial Narrow" w:hAnsi="Arial Narrow" w:cs="Arial"/>
        </w:rPr>
      </w:pPr>
    </w:p>
    <w:p w14:paraId="11E9BB86" w14:textId="4D302C68" w:rsidR="007D77BA" w:rsidRDefault="007D77BA" w:rsidP="00D56C54">
      <w:pPr>
        <w:pStyle w:val="Sinespaciado"/>
        <w:jc w:val="center"/>
        <w:rPr>
          <w:rFonts w:ascii="Arial Narrow" w:hAnsi="Arial Narrow" w:cs="Arial"/>
          <w:b/>
        </w:rPr>
      </w:pPr>
    </w:p>
    <w:p w14:paraId="63EB5CB5" w14:textId="77777777" w:rsidR="00E74A6F" w:rsidRDefault="00E74A6F" w:rsidP="00D56C54">
      <w:pPr>
        <w:pStyle w:val="Sinespaciado"/>
        <w:jc w:val="center"/>
        <w:rPr>
          <w:rFonts w:ascii="Arial Narrow" w:hAnsi="Arial Narrow" w:cs="Arial"/>
          <w:b/>
          <w:sz w:val="28"/>
        </w:rPr>
      </w:pPr>
    </w:p>
    <w:p w14:paraId="575081EA" w14:textId="77777777" w:rsidR="00E74A6F" w:rsidRDefault="00E74A6F" w:rsidP="00D56C54">
      <w:pPr>
        <w:pStyle w:val="Sinespaciado"/>
        <w:jc w:val="center"/>
        <w:rPr>
          <w:rFonts w:ascii="Arial Narrow" w:hAnsi="Arial Narrow" w:cs="Arial"/>
          <w:b/>
          <w:sz w:val="28"/>
        </w:rPr>
      </w:pPr>
    </w:p>
    <w:p w14:paraId="4694D901" w14:textId="77777777" w:rsidR="00E74A6F" w:rsidRDefault="00E74A6F" w:rsidP="00D56C54">
      <w:pPr>
        <w:pStyle w:val="Sinespaciado"/>
        <w:jc w:val="center"/>
        <w:rPr>
          <w:rFonts w:ascii="Arial Narrow" w:hAnsi="Arial Narrow" w:cs="Arial"/>
          <w:b/>
          <w:sz w:val="28"/>
        </w:rPr>
      </w:pPr>
    </w:p>
    <w:p w14:paraId="5755E3E3" w14:textId="77777777" w:rsidR="00E74A6F" w:rsidRDefault="00E74A6F" w:rsidP="00D56C54">
      <w:pPr>
        <w:pStyle w:val="Sinespaciado"/>
        <w:jc w:val="center"/>
        <w:rPr>
          <w:rFonts w:ascii="Arial Narrow" w:hAnsi="Arial Narrow" w:cs="Arial"/>
          <w:b/>
          <w:sz w:val="28"/>
        </w:rPr>
      </w:pPr>
    </w:p>
    <w:p w14:paraId="15146438" w14:textId="77777777" w:rsidR="00E74A6F" w:rsidRDefault="00E74A6F" w:rsidP="00D56C54">
      <w:pPr>
        <w:pStyle w:val="Sinespaciado"/>
        <w:jc w:val="center"/>
        <w:rPr>
          <w:rFonts w:ascii="Arial Narrow" w:hAnsi="Arial Narrow" w:cs="Arial"/>
          <w:b/>
          <w:sz w:val="28"/>
        </w:rPr>
      </w:pPr>
    </w:p>
    <w:p w14:paraId="0C0EAEC7" w14:textId="77777777" w:rsidR="00356A61" w:rsidRDefault="00356A61" w:rsidP="00D56C54">
      <w:pPr>
        <w:pStyle w:val="Sinespaciado"/>
        <w:jc w:val="center"/>
        <w:rPr>
          <w:rFonts w:ascii="Arial Narrow" w:hAnsi="Arial Narrow" w:cs="Arial"/>
          <w:b/>
          <w:sz w:val="28"/>
        </w:rPr>
      </w:pPr>
    </w:p>
    <w:p w14:paraId="0D9FC86E" w14:textId="77777777" w:rsidR="00EA0261" w:rsidRDefault="00EA0261" w:rsidP="00D56C54">
      <w:pPr>
        <w:pStyle w:val="Sinespaciado"/>
        <w:jc w:val="center"/>
        <w:rPr>
          <w:rFonts w:ascii="Arial Narrow" w:hAnsi="Arial Narrow" w:cs="Arial"/>
          <w:b/>
          <w:sz w:val="28"/>
        </w:rPr>
      </w:pPr>
    </w:p>
    <w:p w14:paraId="6EB8F864" w14:textId="77777777" w:rsidR="002A67BE" w:rsidRDefault="002A67BE" w:rsidP="00D56C54">
      <w:pPr>
        <w:pStyle w:val="Sinespaciado"/>
        <w:jc w:val="center"/>
        <w:rPr>
          <w:rFonts w:ascii="Arial Narrow" w:hAnsi="Arial Narrow" w:cs="Arial"/>
          <w:b/>
          <w:sz w:val="28"/>
        </w:rPr>
      </w:pPr>
    </w:p>
    <w:p w14:paraId="5FC027BE" w14:textId="77777777" w:rsidR="009842FA" w:rsidRDefault="009842FA" w:rsidP="00D56C54">
      <w:pPr>
        <w:pStyle w:val="Sinespaciado"/>
        <w:jc w:val="center"/>
        <w:rPr>
          <w:rFonts w:ascii="Arial Narrow" w:hAnsi="Arial Narrow" w:cs="Arial"/>
          <w:b/>
          <w:sz w:val="28"/>
        </w:rPr>
      </w:pPr>
    </w:p>
    <w:p w14:paraId="42C66DC3" w14:textId="77777777" w:rsidR="009842FA" w:rsidRDefault="009842FA" w:rsidP="00D56C54">
      <w:pPr>
        <w:pStyle w:val="Sinespaciado"/>
        <w:jc w:val="center"/>
        <w:rPr>
          <w:rFonts w:ascii="Arial Narrow" w:hAnsi="Arial Narrow" w:cs="Arial"/>
          <w:b/>
          <w:sz w:val="28"/>
        </w:rPr>
      </w:pPr>
    </w:p>
    <w:p w14:paraId="7800FCA3" w14:textId="77777777" w:rsidR="009842FA" w:rsidRDefault="009842FA" w:rsidP="00D56C54">
      <w:pPr>
        <w:pStyle w:val="Sinespaciado"/>
        <w:jc w:val="center"/>
        <w:rPr>
          <w:rFonts w:ascii="Arial Narrow" w:hAnsi="Arial Narrow" w:cs="Arial"/>
          <w:b/>
          <w:sz w:val="28"/>
        </w:rPr>
      </w:pPr>
    </w:p>
    <w:p w14:paraId="180162B1" w14:textId="0D1E29E5" w:rsidR="00B26093" w:rsidRPr="009842FA" w:rsidRDefault="009842FA" w:rsidP="00D56C54">
      <w:pPr>
        <w:pStyle w:val="Sinespaciado"/>
        <w:jc w:val="center"/>
        <w:rPr>
          <w:rFonts w:ascii="Arial Narrow" w:hAnsi="Arial Narrow" w:cs="Arial"/>
          <w:b/>
          <w:sz w:val="36"/>
          <w:szCs w:val="36"/>
        </w:rPr>
      </w:pPr>
      <w:r>
        <w:rPr>
          <w:rFonts w:ascii="Arial Narrow" w:hAnsi="Arial Narrow" w:cs="Arial"/>
          <w:b/>
          <w:sz w:val="36"/>
          <w:szCs w:val="36"/>
        </w:rPr>
        <w:t>ESPECIFICACIONES</w:t>
      </w:r>
      <w:r w:rsidR="00B26093" w:rsidRPr="009842FA">
        <w:rPr>
          <w:rFonts w:ascii="Arial Narrow" w:hAnsi="Arial Narrow" w:cs="Arial"/>
          <w:b/>
          <w:sz w:val="36"/>
          <w:szCs w:val="36"/>
        </w:rPr>
        <w:t xml:space="preserve"> TÉCNICAS</w:t>
      </w:r>
    </w:p>
    <w:p w14:paraId="3AA4EF52" w14:textId="77777777" w:rsidR="00CA4951" w:rsidRDefault="00C75F79" w:rsidP="004F0A95">
      <w:pPr>
        <w:jc w:val="center"/>
        <w:rPr>
          <w:rFonts w:ascii="Arial Narrow" w:hAnsi="Arial Narrow" w:cs="Arial"/>
          <w:b/>
          <w:sz w:val="36"/>
          <w:szCs w:val="36"/>
          <w:lang w:val="es-ES"/>
        </w:rPr>
      </w:pPr>
      <w:r w:rsidRPr="009842FA">
        <w:rPr>
          <w:rFonts w:ascii="Arial Narrow" w:hAnsi="Arial Narrow" w:cs="Arial"/>
          <w:b/>
          <w:sz w:val="36"/>
          <w:szCs w:val="36"/>
          <w:lang w:val="es-ES"/>
        </w:rPr>
        <w:t>“</w:t>
      </w:r>
      <w:bookmarkStart w:id="0" w:name="_Hlk94720409"/>
      <w:r w:rsidR="00970821">
        <w:rPr>
          <w:rFonts w:ascii="Arial Narrow" w:hAnsi="Arial Narrow" w:cs="Arial"/>
          <w:b/>
          <w:sz w:val="36"/>
          <w:szCs w:val="36"/>
          <w:lang w:val="es-ES"/>
        </w:rPr>
        <w:t xml:space="preserve">PROYECTO ELÉCTRICO </w:t>
      </w:r>
    </w:p>
    <w:p w14:paraId="50C440A4" w14:textId="77777777" w:rsidR="00CA4951" w:rsidRDefault="00CA4951" w:rsidP="004F0A95">
      <w:pPr>
        <w:jc w:val="center"/>
        <w:rPr>
          <w:rFonts w:ascii="Arial Narrow" w:hAnsi="Arial Narrow" w:cs="Arial"/>
          <w:b/>
          <w:sz w:val="36"/>
          <w:szCs w:val="36"/>
          <w:lang w:val="es-ES"/>
        </w:rPr>
      </w:pPr>
      <w:r>
        <w:rPr>
          <w:rFonts w:ascii="Arial Narrow" w:hAnsi="Arial Narrow" w:cs="Arial"/>
          <w:b/>
          <w:sz w:val="36"/>
          <w:szCs w:val="36"/>
          <w:lang w:val="es-ES"/>
        </w:rPr>
        <w:t xml:space="preserve">MEJORAMIENTO SISTEMA DE ILUMINACIÓN </w:t>
      </w:r>
    </w:p>
    <w:p w14:paraId="2B8011FD" w14:textId="647DFF9E" w:rsidR="004F0A95" w:rsidRPr="009842FA" w:rsidRDefault="00CA4951" w:rsidP="004F0A95">
      <w:pPr>
        <w:jc w:val="center"/>
        <w:rPr>
          <w:rFonts w:ascii="Arial Narrow" w:hAnsi="Arial Narrow" w:cs="Arial"/>
          <w:b/>
          <w:spacing w:val="-6"/>
          <w:sz w:val="36"/>
          <w:szCs w:val="36"/>
        </w:rPr>
      </w:pPr>
      <w:r>
        <w:rPr>
          <w:rFonts w:ascii="Arial Narrow" w:hAnsi="Arial Narrow" w:cs="Arial"/>
          <w:b/>
          <w:sz w:val="36"/>
          <w:szCs w:val="36"/>
          <w:lang w:val="es-ES"/>
        </w:rPr>
        <w:t>CAJAS ESCALAS</w:t>
      </w:r>
      <w:r w:rsidR="004F0A95" w:rsidRPr="009842FA">
        <w:rPr>
          <w:rFonts w:ascii="Arial Narrow" w:hAnsi="Arial Narrow" w:cs="Arial"/>
          <w:b/>
          <w:sz w:val="36"/>
          <w:szCs w:val="36"/>
          <w:lang w:val="es-ES"/>
        </w:rPr>
        <w:t>”</w:t>
      </w:r>
    </w:p>
    <w:p w14:paraId="1766D891" w14:textId="788E38E4" w:rsidR="00D56C54" w:rsidRPr="009842FA" w:rsidRDefault="00C75F79" w:rsidP="00601879">
      <w:pPr>
        <w:jc w:val="center"/>
        <w:rPr>
          <w:rFonts w:ascii="Arial Narrow" w:hAnsi="Arial Narrow" w:cs="Arial"/>
          <w:b/>
          <w:spacing w:val="-6"/>
          <w:sz w:val="36"/>
          <w:szCs w:val="36"/>
        </w:rPr>
      </w:pPr>
      <w:r w:rsidRPr="009842FA">
        <w:rPr>
          <w:rFonts w:ascii="Arial Narrow" w:hAnsi="Arial Narrow" w:cs="Arial"/>
          <w:b/>
          <w:spacing w:val="-6"/>
          <w:sz w:val="36"/>
          <w:szCs w:val="36"/>
        </w:rPr>
        <w:t>HOSPITAL BASE VALDIVIA</w:t>
      </w:r>
      <w:bookmarkEnd w:id="0"/>
    </w:p>
    <w:p w14:paraId="51C5E517" w14:textId="77777777" w:rsidR="007D77BA" w:rsidRDefault="007D77BA" w:rsidP="0060257A">
      <w:pPr>
        <w:jc w:val="center"/>
        <w:rPr>
          <w:rFonts w:ascii="Arial Narrow" w:hAnsi="Arial Narrow" w:cs="Arial"/>
          <w:b/>
          <w:sz w:val="22"/>
          <w:szCs w:val="22"/>
          <w:lang w:val="es-ES"/>
        </w:rPr>
      </w:pPr>
    </w:p>
    <w:p w14:paraId="77DC1B13" w14:textId="77777777" w:rsidR="009842FA" w:rsidRDefault="009842FA" w:rsidP="0060257A">
      <w:pPr>
        <w:jc w:val="center"/>
        <w:rPr>
          <w:rFonts w:ascii="Arial Narrow" w:hAnsi="Arial Narrow" w:cs="Arial"/>
          <w:b/>
          <w:sz w:val="22"/>
          <w:szCs w:val="22"/>
          <w:lang w:val="es-ES"/>
        </w:rPr>
      </w:pPr>
    </w:p>
    <w:p w14:paraId="0C331544" w14:textId="77777777" w:rsidR="009842FA" w:rsidRDefault="009842FA" w:rsidP="0060257A">
      <w:pPr>
        <w:jc w:val="center"/>
        <w:rPr>
          <w:rFonts w:ascii="Arial Narrow" w:hAnsi="Arial Narrow" w:cs="Arial"/>
          <w:b/>
          <w:sz w:val="22"/>
          <w:szCs w:val="22"/>
          <w:lang w:val="es-ES"/>
        </w:rPr>
      </w:pPr>
    </w:p>
    <w:p w14:paraId="4BBF7F91" w14:textId="77777777" w:rsidR="009842FA" w:rsidRDefault="009842FA" w:rsidP="0060257A">
      <w:pPr>
        <w:jc w:val="center"/>
        <w:rPr>
          <w:rFonts w:ascii="Arial Narrow" w:hAnsi="Arial Narrow" w:cs="Arial"/>
          <w:b/>
          <w:sz w:val="22"/>
          <w:szCs w:val="22"/>
          <w:lang w:val="es-ES"/>
        </w:rPr>
      </w:pPr>
    </w:p>
    <w:p w14:paraId="34362F95" w14:textId="77777777" w:rsidR="009842FA" w:rsidRDefault="009842FA" w:rsidP="0060257A">
      <w:pPr>
        <w:jc w:val="center"/>
        <w:rPr>
          <w:rFonts w:ascii="Arial Narrow" w:hAnsi="Arial Narrow" w:cs="Arial"/>
          <w:b/>
          <w:sz w:val="22"/>
          <w:szCs w:val="22"/>
          <w:lang w:val="es-ES"/>
        </w:rPr>
      </w:pPr>
    </w:p>
    <w:p w14:paraId="3EBD2916" w14:textId="77777777" w:rsidR="009842FA" w:rsidRDefault="009842FA" w:rsidP="0060257A">
      <w:pPr>
        <w:jc w:val="center"/>
        <w:rPr>
          <w:rFonts w:ascii="Arial Narrow" w:hAnsi="Arial Narrow" w:cs="Arial"/>
          <w:b/>
          <w:sz w:val="22"/>
          <w:szCs w:val="22"/>
          <w:lang w:val="es-ES"/>
        </w:rPr>
      </w:pPr>
    </w:p>
    <w:p w14:paraId="569FFB8F" w14:textId="77777777" w:rsidR="009842FA" w:rsidRDefault="009842FA" w:rsidP="0060257A">
      <w:pPr>
        <w:jc w:val="center"/>
        <w:rPr>
          <w:rFonts w:ascii="Arial Narrow" w:hAnsi="Arial Narrow" w:cs="Arial"/>
          <w:b/>
          <w:sz w:val="22"/>
          <w:szCs w:val="22"/>
          <w:lang w:val="es-ES"/>
        </w:rPr>
      </w:pPr>
    </w:p>
    <w:p w14:paraId="72982F1A" w14:textId="77777777" w:rsidR="009842FA" w:rsidRDefault="009842FA" w:rsidP="0060257A">
      <w:pPr>
        <w:jc w:val="center"/>
        <w:rPr>
          <w:rFonts w:ascii="Arial Narrow" w:hAnsi="Arial Narrow" w:cs="Arial"/>
          <w:b/>
          <w:sz w:val="22"/>
          <w:szCs w:val="22"/>
          <w:lang w:val="es-ES"/>
        </w:rPr>
      </w:pPr>
    </w:p>
    <w:p w14:paraId="57BBC6F2" w14:textId="77777777" w:rsidR="009842FA" w:rsidRDefault="009842FA" w:rsidP="0060257A">
      <w:pPr>
        <w:jc w:val="center"/>
        <w:rPr>
          <w:rFonts w:ascii="Arial Narrow" w:hAnsi="Arial Narrow" w:cs="Arial"/>
          <w:b/>
          <w:sz w:val="22"/>
          <w:szCs w:val="22"/>
          <w:lang w:val="es-ES"/>
        </w:rPr>
      </w:pPr>
    </w:p>
    <w:p w14:paraId="0752B59A" w14:textId="77777777" w:rsidR="009842FA" w:rsidRDefault="009842FA" w:rsidP="0060257A">
      <w:pPr>
        <w:jc w:val="center"/>
        <w:rPr>
          <w:rFonts w:ascii="Arial Narrow" w:hAnsi="Arial Narrow" w:cs="Arial"/>
          <w:b/>
          <w:sz w:val="22"/>
          <w:szCs w:val="22"/>
          <w:lang w:val="es-ES"/>
        </w:rPr>
      </w:pPr>
    </w:p>
    <w:p w14:paraId="23BE2BCF" w14:textId="77777777" w:rsidR="009842FA" w:rsidRDefault="009842FA" w:rsidP="0060257A">
      <w:pPr>
        <w:jc w:val="center"/>
        <w:rPr>
          <w:rFonts w:ascii="Arial Narrow" w:hAnsi="Arial Narrow" w:cs="Arial"/>
          <w:b/>
          <w:sz w:val="22"/>
          <w:szCs w:val="22"/>
          <w:lang w:val="es-ES"/>
        </w:rPr>
      </w:pPr>
    </w:p>
    <w:p w14:paraId="071BC356" w14:textId="77777777" w:rsidR="009842FA" w:rsidRDefault="009842FA" w:rsidP="0060257A">
      <w:pPr>
        <w:jc w:val="center"/>
        <w:rPr>
          <w:rFonts w:ascii="Arial Narrow" w:hAnsi="Arial Narrow" w:cs="Arial"/>
          <w:b/>
          <w:sz w:val="22"/>
          <w:szCs w:val="22"/>
          <w:lang w:val="es-ES"/>
        </w:rPr>
      </w:pPr>
    </w:p>
    <w:p w14:paraId="505B5EF0" w14:textId="77777777" w:rsidR="009842FA" w:rsidRDefault="009842FA" w:rsidP="0060257A">
      <w:pPr>
        <w:jc w:val="center"/>
        <w:rPr>
          <w:rFonts w:ascii="Arial Narrow" w:hAnsi="Arial Narrow" w:cs="Arial"/>
          <w:b/>
          <w:sz w:val="22"/>
          <w:szCs w:val="22"/>
          <w:lang w:val="es-ES"/>
        </w:rPr>
      </w:pPr>
    </w:p>
    <w:p w14:paraId="69ECADF6" w14:textId="77777777" w:rsidR="009842FA" w:rsidRDefault="009842FA" w:rsidP="0060257A">
      <w:pPr>
        <w:jc w:val="center"/>
        <w:rPr>
          <w:rFonts w:ascii="Arial Narrow" w:hAnsi="Arial Narrow" w:cs="Arial"/>
          <w:b/>
          <w:sz w:val="22"/>
          <w:szCs w:val="22"/>
          <w:lang w:val="es-ES"/>
        </w:rPr>
      </w:pPr>
    </w:p>
    <w:p w14:paraId="5A8CC860" w14:textId="77777777" w:rsidR="009842FA" w:rsidRDefault="009842FA" w:rsidP="0060257A">
      <w:pPr>
        <w:jc w:val="center"/>
        <w:rPr>
          <w:rFonts w:ascii="Arial Narrow" w:hAnsi="Arial Narrow" w:cs="Arial"/>
          <w:b/>
          <w:sz w:val="22"/>
          <w:szCs w:val="22"/>
          <w:lang w:val="es-ES"/>
        </w:rPr>
      </w:pPr>
    </w:p>
    <w:p w14:paraId="42DD8758" w14:textId="77777777" w:rsidR="009842FA" w:rsidRDefault="009842FA" w:rsidP="0060257A">
      <w:pPr>
        <w:jc w:val="center"/>
        <w:rPr>
          <w:rFonts w:ascii="Arial Narrow" w:hAnsi="Arial Narrow" w:cs="Arial"/>
          <w:b/>
          <w:sz w:val="22"/>
          <w:szCs w:val="22"/>
          <w:lang w:val="es-ES"/>
        </w:rPr>
      </w:pPr>
    </w:p>
    <w:p w14:paraId="190C5E4B" w14:textId="77777777" w:rsidR="009842FA" w:rsidRDefault="009842FA" w:rsidP="0060257A">
      <w:pPr>
        <w:jc w:val="center"/>
        <w:rPr>
          <w:rFonts w:ascii="Arial Narrow" w:hAnsi="Arial Narrow" w:cs="Arial"/>
          <w:b/>
          <w:sz w:val="22"/>
          <w:szCs w:val="22"/>
          <w:lang w:val="es-ES"/>
        </w:rPr>
      </w:pPr>
    </w:p>
    <w:p w14:paraId="70039874" w14:textId="77777777" w:rsidR="009842FA" w:rsidRDefault="009842FA" w:rsidP="0060257A">
      <w:pPr>
        <w:jc w:val="center"/>
        <w:rPr>
          <w:rFonts w:ascii="Arial Narrow" w:hAnsi="Arial Narrow" w:cs="Arial"/>
          <w:b/>
          <w:sz w:val="22"/>
          <w:szCs w:val="22"/>
          <w:lang w:val="es-ES"/>
        </w:rPr>
      </w:pPr>
    </w:p>
    <w:p w14:paraId="75F6FEF6" w14:textId="77777777" w:rsidR="009842FA" w:rsidRDefault="009842FA" w:rsidP="0060257A">
      <w:pPr>
        <w:jc w:val="center"/>
        <w:rPr>
          <w:rFonts w:ascii="Arial Narrow" w:hAnsi="Arial Narrow" w:cs="Arial"/>
          <w:b/>
          <w:sz w:val="22"/>
          <w:szCs w:val="22"/>
          <w:lang w:val="es-ES"/>
        </w:rPr>
      </w:pPr>
    </w:p>
    <w:p w14:paraId="5D5C0B8A" w14:textId="77777777" w:rsidR="009842FA" w:rsidRDefault="009842FA" w:rsidP="0060257A">
      <w:pPr>
        <w:jc w:val="center"/>
        <w:rPr>
          <w:rFonts w:ascii="Arial Narrow" w:hAnsi="Arial Narrow" w:cs="Arial"/>
          <w:b/>
          <w:sz w:val="22"/>
          <w:szCs w:val="22"/>
          <w:lang w:val="es-ES"/>
        </w:rPr>
      </w:pPr>
    </w:p>
    <w:p w14:paraId="6623BA76" w14:textId="30CD3C88" w:rsidR="00D15432" w:rsidRPr="007D77BA" w:rsidRDefault="009842FA" w:rsidP="00264EA5">
      <w:pPr>
        <w:jc w:val="center"/>
        <w:rPr>
          <w:rFonts w:ascii="Arial Narrow" w:hAnsi="Arial Narrow" w:cs="Arial"/>
          <w:b/>
          <w:sz w:val="22"/>
          <w:szCs w:val="22"/>
          <w:lang w:val="es-ES"/>
        </w:rPr>
      </w:pPr>
      <w:r>
        <w:rPr>
          <w:rFonts w:ascii="Arial Narrow" w:hAnsi="Arial Narrow" w:cs="Arial"/>
          <w:b/>
          <w:sz w:val="22"/>
          <w:szCs w:val="22"/>
          <w:lang w:val="es-ES"/>
        </w:rPr>
        <w:t>VALDIVIA – CHILE,</w:t>
      </w:r>
      <w:r w:rsidR="00970821">
        <w:rPr>
          <w:rFonts w:ascii="Arial Narrow" w:hAnsi="Arial Narrow" w:cs="Arial"/>
          <w:b/>
          <w:sz w:val="22"/>
          <w:szCs w:val="22"/>
          <w:lang w:val="es-ES"/>
        </w:rPr>
        <w:t xml:space="preserve"> </w:t>
      </w:r>
      <w:r>
        <w:rPr>
          <w:rFonts w:ascii="Arial Narrow" w:hAnsi="Arial Narrow" w:cs="Arial"/>
          <w:b/>
          <w:sz w:val="22"/>
          <w:szCs w:val="22"/>
          <w:lang w:val="es-ES"/>
        </w:rPr>
        <w:t>202</w:t>
      </w:r>
      <w:r w:rsidR="00970821">
        <w:rPr>
          <w:rFonts w:ascii="Arial Narrow" w:hAnsi="Arial Narrow" w:cs="Arial"/>
          <w:b/>
          <w:sz w:val="22"/>
          <w:szCs w:val="22"/>
          <w:lang w:val="es-ES"/>
        </w:rPr>
        <w:t>4</w:t>
      </w:r>
    </w:p>
    <w:p w14:paraId="6C993BC7" w14:textId="42012FF7" w:rsidR="00264EA5" w:rsidRDefault="00B06B65" w:rsidP="00B06B65">
      <w:pPr>
        <w:pStyle w:val="Ttulo"/>
        <w:tabs>
          <w:tab w:val="left" w:pos="1628"/>
        </w:tabs>
      </w:pPr>
      <w:r>
        <w:tab/>
      </w:r>
    </w:p>
    <w:p w14:paraId="594EE056" w14:textId="77777777" w:rsidR="00B06B65" w:rsidRPr="00B06B65" w:rsidRDefault="00B06B65" w:rsidP="00B06B65">
      <w:pPr>
        <w:rPr>
          <w:lang w:val="es-MX" w:eastAsia="en-US"/>
        </w:rPr>
      </w:pPr>
    </w:p>
    <w:p w14:paraId="4BE09A97" w14:textId="2F1C5297" w:rsidR="00501794" w:rsidRPr="00C811F4" w:rsidRDefault="00C811F4" w:rsidP="001A3739">
      <w:pPr>
        <w:pStyle w:val="Ttulo"/>
      </w:pPr>
      <w:r w:rsidRPr="00C811F4">
        <w:lastRenderedPageBreak/>
        <w:t>Generalidades.</w:t>
      </w:r>
    </w:p>
    <w:p w14:paraId="3095934F" w14:textId="066D78CE" w:rsidR="00E74A6F" w:rsidRPr="0064153E" w:rsidRDefault="00C811F4" w:rsidP="00CA4951">
      <w:pPr>
        <w:spacing w:line="276" w:lineRule="auto"/>
        <w:jc w:val="both"/>
        <w:rPr>
          <w:rFonts w:ascii="Arial Narrow" w:hAnsi="Arial Narrow" w:cs="Arial"/>
          <w:sz w:val="22"/>
          <w:szCs w:val="22"/>
          <w:lang w:eastAsia="es-ES"/>
        </w:rPr>
      </w:pPr>
      <w:bookmarkStart w:id="1" w:name="_Hlk130562162"/>
      <w:bookmarkStart w:id="2" w:name="_Hlk130811431"/>
      <w:r>
        <w:rPr>
          <w:rFonts w:ascii="Arial Narrow" w:hAnsi="Arial Narrow" w:cs="Arial"/>
          <w:sz w:val="22"/>
          <w:szCs w:val="22"/>
          <w:lang w:val="es-ES" w:eastAsia="es-ES"/>
        </w:rPr>
        <w:t xml:space="preserve">El </w:t>
      </w:r>
      <w:r w:rsidR="00B279EC">
        <w:rPr>
          <w:rFonts w:ascii="Arial Narrow" w:hAnsi="Arial Narrow" w:cs="Arial"/>
          <w:sz w:val="22"/>
          <w:szCs w:val="22"/>
          <w:lang w:val="es-ES" w:eastAsia="es-ES"/>
        </w:rPr>
        <w:t>H</w:t>
      </w:r>
      <w:r>
        <w:rPr>
          <w:rFonts w:ascii="Arial Narrow" w:hAnsi="Arial Narrow" w:cs="Arial"/>
          <w:sz w:val="22"/>
          <w:szCs w:val="22"/>
          <w:lang w:val="es-ES" w:eastAsia="es-ES"/>
        </w:rPr>
        <w:t xml:space="preserve">ospital </w:t>
      </w:r>
      <w:r w:rsidR="00B279EC">
        <w:rPr>
          <w:rFonts w:ascii="Arial Narrow" w:hAnsi="Arial Narrow" w:cs="Arial"/>
          <w:sz w:val="22"/>
          <w:szCs w:val="22"/>
          <w:lang w:val="es-ES" w:eastAsia="es-ES"/>
        </w:rPr>
        <w:t>B</w:t>
      </w:r>
      <w:r>
        <w:rPr>
          <w:rFonts w:ascii="Arial Narrow" w:hAnsi="Arial Narrow" w:cs="Arial"/>
          <w:sz w:val="22"/>
          <w:szCs w:val="22"/>
          <w:lang w:val="es-ES" w:eastAsia="es-ES"/>
        </w:rPr>
        <w:t xml:space="preserve">ase </w:t>
      </w:r>
      <w:r w:rsidR="00B279EC">
        <w:rPr>
          <w:rFonts w:ascii="Arial Narrow" w:hAnsi="Arial Narrow" w:cs="Arial"/>
          <w:sz w:val="22"/>
          <w:szCs w:val="22"/>
          <w:lang w:val="es-ES" w:eastAsia="es-ES"/>
        </w:rPr>
        <w:t>V</w:t>
      </w:r>
      <w:r>
        <w:rPr>
          <w:rFonts w:ascii="Arial Narrow" w:hAnsi="Arial Narrow" w:cs="Arial"/>
          <w:sz w:val="22"/>
          <w:szCs w:val="22"/>
          <w:lang w:val="es-ES" w:eastAsia="es-ES"/>
        </w:rPr>
        <w:t xml:space="preserve">aldivia tiene la necesidad de </w:t>
      </w:r>
      <w:r w:rsidR="00CD7725">
        <w:rPr>
          <w:rFonts w:ascii="Arial Narrow" w:hAnsi="Arial Narrow" w:cs="Arial"/>
          <w:sz w:val="22"/>
          <w:szCs w:val="22"/>
          <w:lang w:val="es-ES" w:eastAsia="es-ES"/>
        </w:rPr>
        <w:t xml:space="preserve">implementar </w:t>
      </w:r>
      <w:r w:rsidR="00443181">
        <w:rPr>
          <w:rFonts w:ascii="Arial Narrow" w:hAnsi="Arial Narrow" w:cs="Arial"/>
          <w:sz w:val="22"/>
          <w:szCs w:val="22"/>
          <w:lang w:val="es-ES" w:eastAsia="es-ES"/>
        </w:rPr>
        <w:t>nuevos equipos de iluminación</w:t>
      </w:r>
      <w:r w:rsidR="00425447">
        <w:rPr>
          <w:rFonts w:ascii="Arial Narrow" w:hAnsi="Arial Narrow" w:cs="Arial"/>
          <w:sz w:val="22"/>
          <w:szCs w:val="22"/>
          <w:lang w:val="es-ES" w:eastAsia="es-ES"/>
        </w:rPr>
        <w:t>,</w:t>
      </w:r>
      <w:r w:rsidR="00443181">
        <w:rPr>
          <w:rFonts w:ascii="Arial Narrow" w:hAnsi="Arial Narrow" w:cs="Arial"/>
          <w:sz w:val="22"/>
          <w:szCs w:val="22"/>
          <w:lang w:val="es-ES" w:eastAsia="es-ES"/>
        </w:rPr>
        <w:t xml:space="preserve"> circuitos</w:t>
      </w:r>
      <w:r w:rsidR="00425447">
        <w:rPr>
          <w:rFonts w:ascii="Arial Narrow" w:hAnsi="Arial Narrow" w:cs="Arial"/>
          <w:sz w:val="22"/>
          <w:szCs w:val="22"/>
          <w:lang w:val="es-ES" w:eastAsia="es-ES"/>
        </w:rPr>
        <w:t xml:space="preserve"> </w:t>
      </w:r>
      <w:r w:rsidR="00443181">
        <w:rPr>
          <w:rFonts w:ascii="Arial Narrow" w:hAnsi="Arial Narrow" w:cs="Arial"/>
          <w:sz w:val="22"/>
          <w:szCs w:val="22"/>
          <w:lang w:val="es-ES" w:eastAsia="es-ES"/>
        </w:rPr>
        <w:t>y lámparas de emergencias</w:t>
      </w:r>
      <w:r w:rsidR="00CB37A3">
        <w:rPr>
          <w:rFonts w:ascii="Arial Narrow" w:hAnsi="Arial Narrow" w:cs="Arial"/>
          <w:sz w:val="22"/>
          <w:szCs w:val="22"/>
          <w:lang w:val="es-ES" w:eastAsia="es-ES"/>
        </w:rPr>
        <w:t xml:space="preserve"> para</w:t>
      </w:r>
      <w:r w:rsidR="00443181">
        <w:rPr>
          <w:rFonts w:ascii="Arial Narrow" w:hAnsi="Arial Narrow" w:cs="Arial"/>
          <w:sz w:val="22"/>
          <w:szCs w:val="22"/>
          <w:lang w:val="es-ES" w:eastAsia="es-ES"/>
        </w:rPr>
        <w:t xml:space="preserve"> los sectores de caja escalas que posee el recinto</w:t>
      </w:r>
      <w:r w:rsidR="00B279EC">
        <w:rPr>
          <w:rFonts w:ascii="Arial Narrow" w:hAnsi="Arial Narrow" w:cs="Arial"/>
          <w:sz w:val="22"/>
          <w:szCs w:val="22"/>
          <w:lang w:val="es-ES" w:eastAsia="es-ES"/>
        </w:rPr>
        <w:t>, es por ello, que l</w:t>
      </w:r>
      <w:r w:rsidR="00E37C60">
        <w:rPr>
          <w:rFonts w:ascii="Arial Narrow" w:hAnsi="Arial Narrow" w:cs="Arial"/>
          <w:sz w:val="22"/>
          <w:szCs w:val="22"/>
          <w:lang w:val="es-ES" w:eastAsia="es-ES"/>
        </w:rPr>
        <w:t>a</w:t>
      </w:r>
      <w:r w:rsidR="003C7452" w:rsidRPr="007D77BA">
        <w:rPr>
          <w:rFonts w:ascii="Arial Narrow" w:hAnsi="Arial Narrow" w:cs="Arial"/>
          <w:sz w:val="22"/>
          <w:szCs w:val="22"/>
          <w:lang w:eastAsia="es-ES"/>
        </w:rPr>
        <w:t xml:space="preserve"> </w:t>
      </w:r>
      <w:r w:rsidR="00B279EC" w:rsidRPr="007D77BA">
        <w:rPr>
          <w:rFonts w:ascii="Arial Narrow" w:hAnsi="Arial Narrow" w:cs="Arial"/>
          <w:sz w:val="22"/>
          <w:szCs w:val="22"/>
          <w:lang w:eastAsia="es-ES"/>
        </w:rPr>
        <w:t xml:space="preserve">siguiente </w:t>
      </w:r>
      <w:r w:rsidR="00B279EC">
        <w:rPr>
          <w:rFonts w:ascii="Arial Narrow" w:hAnsi="Arial Narrow" w:cs="Arial"/>
          <w:sz w:val="22"/>
          <w:szCs w:val="22"/>
          <w:lang w:eastAsia="es-ES"/>
        </w:rPr>
        <w:t>especificación</w:t>
      </w:r>
      <w:r w:rsidR="003C7452" w:rsidRPr="007D77BA">
        <w:rPr>
          <w:rFonts w:ascii="Arial Narrow" w:hAnsi="Arial Narrow" w:cs="Arial"/>
          <w:sz w:val="22"/>
          <w:szCs w:val="22"/>
          <w:lang w:eastAsia="es-ES"/>
        </w:rPr>
        <w:t xml:space="preserve"> constituyen los requerimientos </w:t>
      </w:r>
      <w:r w:rsidR="00C25A89" w:rsidRPr="007D77BA">
        <w:rPr>
          <w:rFonts w:ascii="Arial Narrow" w:hAnsi="Arial Narrow" w:cs="Arial"/>
          <w:sz w:val="22"/>
          <w:szCs w:val="22"/>
          <w:lang w:eastAsia="es-ES"/>
        </w:rPr>
        <w:t xml:space="preserve">técnicos </w:t>
      </w:r>
      <w:r w:rsidR="003C7452" w:rsidRPr="007D77BA">
        <w:rPr>
          <w:rFonts w:ascii="Arial Narrow" w:hAnsi="Arial Narrow" w:cs="Arial"/>
          <w:sz w:val="22"/>
          <w:szCs w:val="22"/>
          <w:lang w:eastAsia="es-ES"/>
        </w:rPr>
        <w:t xml:space="preserve">por los que deberán regirse las </w:t>
      </w:r>
      <w:r w:rsidR="003C7452" w:rsidRPr="00E74A6F">
        <w:rPr>
          <w:rFonts w:ascii="Arial Narrow" w:hAnsi="Arial Narrow" w:cs="Arial"/>
          <w:sz w:val="22"/>
          <w:szCs w:val="22"/>
          <w:lang w:eastAsia="es-ES"/>
        </w:rPr>
        <w:t xml:space="preserve">personas naturales o jurídicas interesadas en participar en el llamado para esta licitación titulada </w:t>
      </w:r>
      <w:r w:rsidR="00124EFC" w:rsidRPr="00FF684F">
        <w:rPr>
          <w:rFonts w:ascii="Arial Narrow" w:hAnsi="Arial Narrow" w:cs="Arial"/>
          <w:sz w:val="22"/>
          <w:szCs w:val="22"/>
          <w:lang w:eastAsia="es-ES"/>
        </w:rPr>
        <w:t>“</w:t>
      </w:r>
      <w:r w:rsidR="00CA4951" w:rsidRPr="00CA4951">
        <w:rPr>
          <w:rFonts w:ascii="Arial Narrow" w:hAnsi="Arial Narrow" w:cs="Arial"/>
          <w:sz w:val="22"/>
          <w:szCs w:val="22"/>
          <w:lang w:eastAsia="es-ES"/>
        </w:rPr>
        <w:t>PROYECTO ELÉCTRICO MEJORAMIENTO SISTEMA DE ILUMINACIÓN CAJAS ESCALAS</w:t>
      </w:r>
      <w:r w:rsidR="00970821" w:rsidRPr="00970821">
        <w:rPr>
          <w:rFonts w:ascii="Arial Narrow" w:hAnsi="Arial Narrow" w:cs="Arial"/>
          <w:b/>
          <w:sz w:val="22"/>
          <w:szCs w:val="22"/>
          <w:lang w:val="es-ES"/>
        </w:rPr>
        <w:t>”</w:t>
      </w:r>
      <w:r w:rsidR="00970821" w:rsidRPr="00970821">
        <w:rPr>
          <w:rFonts w:ascii="Arial Narrow" w:hAnsi="Arial Narrow" w:cs="Arial"/>
          <w:sz w:val="22"/>
          <w:szCs w:val="22"/>
          <w:lang w:val="es-ES"/>
        </w:rPr>
        <w:t xml:space="preserve"> </w:t>
      </w:r>
      <w:r w:rsidR="00124EFC" w:rsidRPr="00E74A6F">
        <w:rPr>
          <w:rFonts w:ascii="Arial Narrow" w:hAnsi="Arial Narrow" w:cs="Arial"/>
          <w:sz w:val="22"/>
          <w:szCs w:val="22"/>
          <w:lang w:val="es-ES"/>
        </w:rPr>
        <w:t>del Hospital Base Valdivi</w:t>
      </w:r>
      <w:bookmarkEnd w:id="1"/>
      <w:r w:rsidR="00124EFC" w:rsidRPr="00E74A6F">
        <w:rPr>
          <w:rFonts w:ascii="Arial Narrow" w:hAnsi="Arial Narrow" w:cs="Arial"/>
          <w:sz w:val="22"/>
          <w:szCs w:val="22"/>
          <w:lang w:val="es-ES"/>
        </w:rPr>
        <w:t>a</w:t>
      </w:r>
      <w:bookmarkEnd w:id="2"/>
      <w:r w:rsidR="00124EFC" w:rsidRPr="00E74A6F">
        <w:rPr>
          <w:rFonts w:ascii="Arial Narrow" w:hAnsi="Arial Narrow" w:cs="Arial"/>
          <w:sz w:val="22"/>
          <w:szCs w:val="22"/>
          <w:lang w:val="es-ES"/>
        </w:rPr>
        <w:t>,</w:t>
      </w:r>
      <w:r w:rsidR="00D56C54" w:rsidRPr="00E74A6F">
        <w:rPr>
          <w:rFonts w:ascii="Arial Narrow" w:hAnsi="Arial Narrow" w:cs="Arial"/>
          <w:sz w:val="22"/>
          <w:szCs w:val="22"/>
          <w:lang w:val="es-ES"/>
        </w:rPr>
        <w:t xml:space="preserve"> situado en </w:t>
      </w:r>
      <w:r w:rsidR="003224AA" w:rsidRPr="00E74A6F">
        <w:rPr>
          <w:rFonts w:ascii="Arial Narrow" w:hAnsi="Arial Narrow" w:cs="Arial"/>
          <w:sz w:val="22"/>
          <w:szCs w:val="22"/>
          <w:lang w:val="es-ES"/>
        </w:rPr>
        <w:t xml:space="preserve">calle </w:t>
      </w:r>
      <w:r w:rsidR="00C84B52" w:rsidRPr="00E74A6F">
        <w:rPr>
          <w:rFonts w:ascii="Arial Narrow" w:hAnsi="Arial Narrow" w:cs="Arial"/>
          <w:sz w:val="22"/>
          <w:szCs w:val="22"/>
          <w:lang w:val="es-ES"/>
        </w:rPr>
        <w:t>Av.</w:t>
      </w:r>
      <w:r w:rsidR="003224AA" w:rsidRPr="00E74A6F">
        <w:rPr>
          <w:rFonts w:ascii="Arial Narrow" w:hAnsi="Arial Narrow" w:cs="Arial"/>
          <w:sz w:val="22"/>
          <w:szCs w:val="22"/>
          <w:lang w:val="es-ES"/>
        </w:rPr>
        <w:t xml:space="preserve"> </w:t>
      </w:r>
      <w:r w:rsidR="007D77BA" w:rsidRPr="00E74A6F">
        <w:rPr>
          <w:rFonts w:ascii="Arial Narrow" w:hAnsi="Arial Narrow" w:cs="Arial"/>
          <w:sz w:val="22"/>
          <w:szCs w:val="22"/>
          <w:lang w:val="es-ES"/>
        </w:rPr>
        <w:t>Simpson</w:t>
      </w:r>
      <w:r w:rsidR="003224AA" w:rsidRPr="00E74A6F">
        <w:rPr>
          <w:rFonts w:ascii="Arial Narrow" w:hAnsi="Arial Narrow" w:cs="Arial"/>
          <w:sz w:val="22"/>
          <w:szCs w:val="22"/>
          <w:lang w:val="es-ES"/>
        </w:rPr>
        <w:t xml:space="preserve"> </w:t>
      </w:r>
      <w:r w:rsidR="00284672">
        <w:rPr>
          <w:rFonts w:ascii="Arial Narrow" w:hAnsi="Arial Narrow" w:cs="Arial"/>
          <w:sz w:val="22"/>
          <w:szCs w:val="22"/>
          <w:lang w:val="es-ES"/>
        </w:rPr>
        <w:t>850</w:t>
      </w:r>
      <w:r w:rsidR="00B279EC">
        <w:rPr>
          <w:rFonts w:ascii="Arial Narrow" w:hAnsi="Arial Narrow" w:cs="Arial"/>
          <w:sz w:val="22"/>
          <w:szCs w:val="22"/>
          <w:lang w:val="es-ES"/>
        </w:rPr>
        <w:t>, de la</w:t>
      </w:r>
      <w:r w:rsidR="001D520D">
        <w:rPr>
          <w:rFonts w:ascii="Arial Narrow" w:hAnsi="Arial Narrow" w:cs="Arial"/>
          <w:sz w:val="22"/>
          <w:szCs w:val="22"/>
          <w:lang w:val="es-ES"/>
        </w:rPr>
        <w:t xml:space="preserve"> ciudad de Valdivia, región de Los </w:t>
      </w:r>
      <w:r w:rsidR="00E37C60">
        <w:rPr>
          <w:rFonts w:ascii="Arial Narrow" w:hAnsi="Arial Narrow" w:cs="Arial"/>
          <w:sz w:val="22"/>
          <w:szCs w:val="22"/>
          <w:lang w:val="es-ES"/>
        </w:rPr>
        <w:t>Ríos</w:t>
      </w:r>
      <w:r w:rsidR="001D520D">
        <w:rPr>
          <w:rFonts w:ascii="Arial Narrow" w:hAnsi="Arial Narrow" w:cs="Arial"/>
          <w:sz w:val="22"/>
          <w:szCs w:val="22"/>
          <w:lang w:val="es-ES"/>
        </w:rPr>
        <w:t>.</w:t>
      </w:r>
      <w:r w:rsidR="00E37C60">
        <w:rPr>
          <w:rFonts w:ascii="Arial Narrow" w:hAnsi="Arial Narrow" w:cs="Arial"/>
          <w:sz w:val="22"/>
          <w:szCs w:val="22"/>
          <w:lang w:val="es-ES"/>
        </w:rPr>
        <w:t xml:space="preserve"> </w:t>
      </w:r>
    </w:p>
    <w:p w14:paraId="450FF2E9" w14:textId="77777777" w:rsidR="00C349C8" w:rsidRDefault="00C349C8" w:rsidP="002834BE">
      <w:pPr>
        <w:spacing w:line="276" w:lineRule="auto"/>
        <w:jc w:val="both"/>
        <w:rPr>
          <w:rFonts w:ascii="Arial Narrow" w:hAnsi="Arial Narrow" w:cs="Arial"/>
          <w:b/>
          <w:sz w:val="22"/>
          <w:szCs w:val="22"/>
          <w:lang w:val="es-ES" w:eastAsia="en-US"/>
        </w:rPr>
      </w:pPr>
      <w:bookmarkStart w:id="3" w:name="_Hlk130811476"/>
    </w:p>
    <w:p w14:paraId="3D7993E4" w14:textId="2BC660AB" w:rsidR="00864DE7" w:rsidRPr="001F2A0D" w:rsidRDefault="00864DE7" w:rsidP="002834BE">
      <w:pPr>
        <w:spacing w:line="276" w:lineRule="auto"/>
        <w:jc w:val="both"/>
        <w:rPr>
          <w:rFonts w:ascii="Arial Narrow" w:hAnsi="Arial Narrow" w:cs="Calibri"/>
          <w:sz w:val="22"/>
          <w:szCs w:val="22"/>
          <w:lang w:val="es-CL"/>
        </w:rPr>
      </w:pPr>
      <w:bookmarkStart w:id="4" w:name="_Hlk130562300"/>
      <w:r w:rsidRPr="001F2A0D">
        <w:rPr>
          <w:rFonts w:ascii="Arial Narrow" w:hAnsi="Arial Narrow" w:cs="Calibri"/>
          <w:sz w:val="22"/>
          <w:szCs w:val="22"/>
          <w:lang w:val="es-CL"/>
        </w:rPr>
        <w:t xml:space="preserve">La empresa oferente deberá cumplir con </w:t>
      </w:r>
      <w:r w:rsidR="00860892">
        <w:rPr>
          <w:rFonts w:ascii="Arial Narrow" w:hAnsi="Arial Narrow" w:cs="Calibri"/>
          <w:sz w:val="22"/>
          <w:szCs w:val="22"/>
          <w:lang w:val="es-CL"/>
        </w:rPr>
        <w:t>los</w:t>
      </w:r>
      <w:r w:rsidR="00FB488D" w:rsidRPr="001F2A0D">
        <w:rPr>
          <w:rFonts w:ascii="Arial Narrow" w:hAnsi="Arial Narrow" w:cs="Calibri"/>
          <w:sz w:val="22"/>
          <w:szCs w:val="22"/>
          <w:lang w:val="es-CL"/>
        </w:rPr>
        <w:t xml:space="preserve"> </w:t>
      </w:r>
      <w:r w:rsidR="00860892" w:rsidRPr="001F2A0D">
        <w:rPr>
          <w:rFonts w:ascii="Arial Narrow" w:hAnsi="Arial Narrow" w:cs="Calibri"/>
          <w:sz w:val="22"/>
          <w:szCs w:val="22"/>
          <w:lang w:val="es-CL"/>
        </w:rPr>
        <w:t>siguientes detalles</w:t>
      </w:r>
      <w:r w:rsidR="00860892">
        <w:rPr>
          <w:rFonts w:ascii="Arial Narrow" w:hAnsi="Arial Narrow" w:cs="Calibri"/>
          <w:sz w:val="22"/>
          <w:szCs w:val="22"/>
          <w:lang w:val="es-CL"/>
        </w:rPr>
        <w:t>.</w:t>
      </w:r>
      <w:r w:rsidR="00452372">
        <w:rPr>
          <w:rFonts w:ascii="Arial Narrow" w:hAnsi="Arial Narrow" w:cs="Calibri"/>
          <w:sz w:val="22"/>
          <w:szCs w:val="22"/>
          <w:lang w:val="es-CL"/>
        </w:rPr>
        <w:t xml:space="preserve">  </w:t>
      </w:r>
    </w:p>
    <w:p w14:paraId="7E10DE36" w14:textId="1050797D" w:rsidR="00E80BEE" w:rsidRDefault="00E80BEE" w:rsidP="002834BE">
      <w:pPr>
        <w:spacing w:line="276" w:lineRule="auto"/>
        <w:rPr>
          <w:rFonts w:ascii="Arial Narrow" w:hAnsi="Arial Narrow" w:cs="Calibri"/>
          <w:sz w:val="22"/>
          <w:szCs w:val="22"/>
          <w:lang w:val="es-CL"/>
        </w:rPr>
      </w:pPr>
    </w:p>
    <w:p w14:paraId="1A62EEBE" w14:textId="047B12DF" w:rsidR="00F96277" w:rsidRDefault="00CA4951" w:rsidP="002834BE">
      <w:pPr>
        <w:pStyle w:val="Prrafodelista"/>
        <w:numPr>
          <w:ilvl w:val="0"/>
          <w:numId w:val="31"/>
        </w:numPr>
        <w:spacing w:after="160" w:line="276" w:lineRule="auto"/>
        <w:jc w:val="both"/>
        <w:rPr>
          <w:rFonts w:ascii="Arial Narrow" w:eastAsia="Calibri" w:hAnsi="Arial Narrow"/>
          <w:bCs/>
          <w:sz w:val="22"/>
          <w:szCs w:val="22"/>
          <w:lang w:val="es-CL"/>
        </w:rPr>
      </w:pPr>
      <w:r>
        <w:rPr>
          <w:rFonts w:ascii="Arial Narrow" w:eastAsia="Calibri" w:hAnsi="Arial Narrow"/>
          <w:bCs/>
          <w:sz w:val="22"/>
          <w:szCs w:val="22"/>
          <w:lang w:val="es-CL"/>
        </w:rPr>
        <w:t>Suministrar e implementar nuevos equipos de iluminación.</w:t>
      </w:r>
    </w:p>
    <w:p w14:paraId="178B6B85" w14:textId="01447F30" w:rsidR="00FF1209" w:rsidRPr="00425447" w:rsidRDefault="00CA4951" w:rsidP="00425447">
      <w:pPr>
        <w:pStyle w:val="Prrafodelista"/>
        <w:numPr>
          <w:ilvl w:val="0"/>
          <w:numId w:val="31"/>
        </w:numPr>
        <w:spacing w:after="160" w:line="276" w:lineRule="auto"/>
        <w:jc w:val="both"/>
        <w:rPr>
          <w:rFonts w:ascii="Arial Narrow" w:eastAsia="Calibri" w:hAnsi="Arial Narrow"/>
          <w:bCs/>
          <w:sz w:val="22"/>
          <w:szCs w:val="22"/>
          <w:lang w:val="es-CL"/>
        </w:rPr>
      </w:pPr>
      <w:bookmarkStart w:id="5" w:name="_Hlk165480131"/>
      <w:r>
        <w:rPr>
          <w:rFonts w:ascii="Arial Narrow" w:eastAsia="Calibri" w:hAnsi="Arial Narrow"/>
          <w:bCs/>
          <w:sz w:val="22"/>
          <w:szCs w:val="22"/>
          <w:lang w:val="es-CL"/>
        </w:rPr>
        <w:t>Suministrar e implementar nuevos circuitos.</w:t>
      </w:r>
    </w:p>
    <w:p w14:paraId="4180202E" w14:textId="532D2A1C" w:rsidR="00FF1209" w:rsidRPr="00CE657D" w:rsidRDefault="00CA4951" w:rsidP="00CE657D">
      <w:pPr>
        <w:pStyle w:val="Prrafodelista"/>
        <w:numPr>
          <w:ilvl w:val="0"/>
          <w:numId w:val="31"/>
        </w:numPr>
        <w:spacing w:after="160" w:line="276" w:lineRule="auto"/>
        <w:jc w:val="both"/>
        <w:rPr>
          <w:rFonts w:ascii="Arial Narrow" w:eastAsia="Calibri" w:hAnsi="Arial Narrow"/>
          <w:bCs/>
          <w:sz w:val="22"/>
          <w:szCs w:val="22"/>
          <w:lang w:val="es-CL"/>
        </w:rPr>
      </w:pPr>
      <w:bookmarkStart w:id="6" w:name="_Hlk168917030"/>
      <w:bookmarkEnd w:id="5"/>
      <w:r>
        <w:rPr>
          <w:rFonts w:ascii="Arial Narrow" w:eastAsia="Calibri" w:hAnsi="Arial Narrow"/>
          <w:bCs/>
          <w:sz w:val="22"/>
          <w:szCs w:val="22"/>
          <w:lang w:val="es-CL"/>
        </w:rPr>
        <w:t>Suministrar e instalar nuevos equipos de emergencia</w:t>
      </w:r>
      <w:r w:rsidR="00FF1209">
        <w:rPr>
          <w:rFonts w:ascii="Arial Narrow" w:eastAsia="Calibri" w:hAnsi="Arial Narrow"/>
          <w:bCs/>
          <w:sz w:val="22"/>
          <w:szCs w:val="22"/>
          <w:lang w:val="es-CL"/>
        </w:rPr>
        <w:t>.</w:t>
      </w:r>
      <w:r w:rsidR="001B192B">
        <w:rPr>
          <w:rFonts w:ascii="Arial Narrow" w:eastAsia="Calibri" w:hAnsi="Arial Narrow"/>
          <w:bCs/>
          <w:sz w:val="22"/>
          <w:szCs w:val="22"/>
          <w:lang w:val="es-CL"/>
        </w:rPr>
        <w:t xml:space="preserve"> </w:t>
      </w:r>
    </w:p>
    <w:bookmarkEnd w:id="6"/>
    <w:p w14:paraId="5346F58A" w14:textId="77777777" w:rsidR="00746C33" w:rsidRPr="00CA2E08" w:rsidRDefault="00746C33" w:rsidP="002834BE">
      <w:pPr>
        <w:pStyle w:val="Prrafodelista"/>
        <w:spacing w:after="160" w:line="276" w:lineRule="auto"/>
        <w:jc w:val="both"/>
        <w:rPr>
          <w:rFonts w:ascii="Arial Narrow" w:eastAsia="Calibri" w:hAnsi="Arial Narrow"/>
          <w:bCs/>
          <w:sz w:val="22"/>
          <w:szCs w:val="22"/>
          <w:lang w:val="es-CL"/>
        </w:rPr>
      </w:pPr>
    </w:p>
    <w:p w14:paraId="06E32108" w14:textId="4710B4B0" w:rsidR="00E80BEE" w:rsidRDefault="00E80BEE" w:rsidP="002834BE">
      <w:pPr>
        <w:pStyle w:val="Prrafodelista"/>
        <w:spacing w:after="160" w:line="276" w:lineRule="auto"/>
        <w:ind w:left="0"/>
        <w:jc w:val="both"/>
        <w:rPr>
          <w:rFonts w:ascii="Arial Narrow" w:hAnsi="Arial Narrow" w:cs="Calibri"/>
          <w:sz w:val="22"/>
          <w:szCs w:val="22"/>
        </w:rPr>
      </w:pPr>
      <w:r w:rsidRPr="00FF55A2">
        <w:rPr>
          <w:rFonts w:ascii="Arial Narrow" w:hAnsi="Arial Narrow" w:cs="Calibri"/>
          <w:sz w:val="22"/>
          <w:szCs w:val="22"/>
        </w:rPr>
        <w:t>Cabe señalar que</w:t>
      </w:r>
      <w:r w:rsidR="00676012">
        <w:rPr>
          <w:rFonts w:ascii="Arial Narrow" w:hAnsi="Arial Narrow" w:cs="Calibri"/>
          <w:sz w:val="22"/>
          <w:szCs w:val="22"/>
        </w:rPr>
        <w:t xml:space="preserve"> la presente licitación es de carácter simple, es decir, se adjudicara a un solo ofertante, a su vez,</w:t>
      </w:r>
      <w:r w:rsidRPr="00FF55A2">
        <w:rPr>
          <w:rFonts w:ascii="Arial Narrow" w:hAnsi="Arial Narrow" w:cs="Calibri"/>
          <w:sz w:val="22"/>
          <w:szCs w:val="22"/>
        </w:rPr>
        <w:t xml:space="preserve"> todos los materiales</w:t>
      </w:r>
      <w:r w:rsidR="00F82524">
        <w:rPr>
          <w:rFonts w:ascii="Arial Narrow" w:hAnsi="Arial Narrow" w:cs="Calibri"/>
          <w:sz w:val="22"/>
          <w:szCs w:val="22"/>
        </w:rPr>
        <w:t>,</w:t>
      </w:r>
      <w:r w:rsidRPr="00FF55A2">
        <w:rPr>
          <w:rFonts w:ascii="Arial Narrow" w:hAnsi="Arial Narrow" w:cs="Calibri"/>
          <w:sz w:val="22"/>
          <w:szCs w:val="22"/>
        </w:rPr>
        <w:t xml:space="preserve"> insumos </w:t>
      </w:r>
      <w:r w:rsidR="00F82524">
        <w:rPr>
          <w:rFonts w:ascii="Arial Narrow" w:hAnsi="Arial Narrow" w:cs="Calibri"/>
          <w:sz w:val="22"/>
          <w:szCs w:val="22"/>
        </w:rPr>
        <w:t xml:space="preserve">y trámites </w:t>
      </w:r>
      <w:r w:rsidRPr="00FF55A2">
        <w:rPr>
          <w:rFonts w:ascii="Arial Narrow" w:hAnsi="Arial Narrow" w:cs="Calibri"/>
          <w:sz w:val="22"/>
          <w:szCs w:val="22"/>
        </w:rPr>
        <w:t xml:space="preserve">necesarios para la instalación y </w:t>
      </w:r>
      <w:r w:rsidR="00676012">
        <w:rPr>
          <w:rFonts w:ascii="Arial Narrow" w:hAnsi="Arial Narrow" w:cs="Calibri"/>
          <w:sz w:val="22"/>
          <w:szCs w:val="22"/>
        </w:rPr>
        <w:t xml:space="preserve">el </w:t>
      </w:r>
      <w:r w:rsidRPr="00FF55A2">
        <w:rPr>
          <w:rFonts w:ascii="Arial Narrow" w:hAnsi="Arial Narrow" w:cs="Calibri"/>
          <w:sz w:val="22"/>
          <w:szCs w:val="22"/>
        </w:rPr>
        <w:t>correcto funcionamiento de lo mencionado anteriormente son de responsabilidad de la empresa oferente.</w:t>
      </w:r>
    </w:p>
    <w:p w14:paraId="7164496B" w14:textId="77777777" w:rsidR="00C564EB" w:rsidRDefault="00C564EB" w:rsidP="002834BE">
      <w:pPr>
        <w:pStyle w:val="Prrafodelista"/>
        <w:spacing w:after="160" w:line="276" w:lineRule="auto"/>
        <w:ind w:left="0"/>
        <w:jc w:val="both"/>
        <w:rPr>
          <w:rFonts w:ascii="Arial Narrow" w:hAnsi="Arial Narrow" w:cs="Calibri"/>
          <w:sz w:val="22"/>
          <w:szCs w:val="22"/>
        </w:rPr>
      </w:pPr>
    </w:p>
    <w:p w14:paraId="05D4D7ED" w14:textId="5AEBE806" w:rsidR="00C349C8" w:rsidRPr="00860892" w:rsidRDefault="00C564EB" w:rsidP="002834BE">
      <w:pPr>
        <w:pStyle w:val="Prrafodelista"/>
        <w:spacing w:after="160" w:line="276" w:lineRule="auto"/>
        <w:ind w:left="0"/>
        <w:jc w:val="both"/>
        <w:rPr>
          <w:rFonts w:ascii="Arial Narrow" w:hAnsi="Arial Narrow" w:cs="Calibri"/>
          <w:sz w:val="22"/>
          <w:szCs w:val="22"/>
        </w:rPr>
      </w:pPr>
      <w:r>
        <w:rPr>
          <w:rFonts w:ascii="Arial Narrow" w:hAnsi="Arial Narrow" w:cs="Calibri"/>
          <w:sz w:val="22"/>
          <w:szCs w:val="22"/>
        </w:rPr>
        <w:t>Es obligatorio por parte de los interesados en participar en esta oferta, asistir a visita en terreno. La ubicación, fecha y hora estarán definidos en antecedentes de licitación. Se rechazarán ofertas de empresas que no asistan a visita en terreno.</w:t>
      </w:r>
      <w:bookmarkEnd w:id="4"/>
    </w:p>
    <w:p w14:paraId="05C8B933" w14:textId="7EFD2904" w:rsidR="000D0730" w:rsidRPr="00A36E98" w:rsidRDefault="00A36E98" w:rsidP="002834BE">
      <w:pPr>
        <w:spacing w:line="276" w:lineRule="auto"/>
        <w:jc w:val="both"/>
        <w:rPr>
          <w:rFonts w:ascii="Arial Narrow" w:hAnsi="Arial Narrow" w:cs="Calibri"/>
          <w:b/>
          <w:bCs/>
        </w:rPr>
      </w:pPr>
      <w:r w:rsidRPr="00A36E98">
        <w:rPr>
          <w:rFonts w:ascii="Arial Narrow" w:hAnsi="Arial Narrow" w:cs="Calibri"/>
          <w:b/>
          <w:bCs/>
        </w:rPr>
        <w:t>Normativa a cumplir</w:t>
      </w:r>
    </w:p>
    <w:p w14:paraId="46F3BABE" w14:textId="38E204E3" w:rsidR="00C349C8" w:rsidRDefault="00C349C8" w:rsidP="002834BE">
      <w:pPr>
        <w:spacing w:line="276" w:lineRule="auto"/>
        <w:jc w:val="both"/>
        <w:rPr>
          <w:rFonts w:ascii="Arial Narrow" w:hAnsi="Arial Narrow" w:cs="Calibri"/>
          <w:sz w:val="22"/>
          <w:szCs w:val="22"/>
        </w:rPr>
      </w:pPr>
    </w:p>
    <w:p w14:paraId="4BA3448A" w14:textId="4033D7BE" w:rsidR="00C349C8" w:rsidRPr="00B006FB" w:rsidRDefault="00C349C8" w:rsidP="00B006FB">
      <w:pPr>
        <w:pStyle w:val="Subttulo"/>
        <w:rPr>
          <w:rFonts w:eastAsia="Calibri" w:cs="Times New Roman"/>
          <w:b w:val="0"/>
          <w:iCs w:val="0"/>
          <w:spacing w:val="0"/>
          <w:szCs w:val="22"/>
          <w:lang w:val="es-CL"/>
        </w:rPr>
      </w:pPr>
      <w:r w:rsidRPr="00B006FB">
        <w:rPr>
          <w:rFonts w:eastAsia="Calibri" w:cs="Times New Roman"/>
          <w:b w:val="0"/>
          <w:iCs w:val="0"/>
          <w:spacing w:val="0"/>
          <w:szCs w:val="22"/>
          <w:lang w:val="es-CL"/>
        </w:rPr>
        <w:t>Todos los trabajos indicados en las presentes especificaciones deberán estar</w:t>
      </w:r>
      <w:r w:rsidR="000C3E90">
        <w:rPr>
          <w:rFonts w:eastAsia="Calibri" w:cs="Times New Roman"/>
          <w:b w:val="0"/>
          <w:iCs w:val="0"/>
          <w:spacing w:val="0"/>
          <w:szCs w:val="22"/>
          <w:lang w:val="es-CL"/>
        </w:rPr>
        <w:t xml:space="preserve"> obligatoriamente</w:t>
      </w:r>
      <w:r w:rsidRPr="00B006FB">
        <w:rPr>
          <w:rFonts w:eastAsia="Calibri" w:cs="Times New Roman"/>
          <w:b w:val="0"/>
          <w:iCs w:val="0"/>
          <w:spacing w:val="0"/>
          <w:szCs w:val="22"/>
          <w:lang w:val="es-CL"/>
        </w:rPr>
        <w:t xml:space="preserve"> dirigidos por un instalador electricista de clase </w:t>
      </w:r>
      <w:r w:rsidR="00CA4951" w:rsidRPr="00B006FB">
        <w:rPr>
          <w:rFonts w:eastAsia="Calibri" w:cs="Times New Roman"/>
          <w:b w:val="0"/>
          <w:iCs w:val="0"/>
          <w:spacing w:val="0"/>
          <w:szCs w:val="22"/>
          <w:lang w:val="es-CL"/>
        </w:rPr>
        <w:t>A</w:t>
      </w:r>
      <w:r w:rsidR="0015280C">
        <w:rPr>
          <w:rFonts w:eastAsia="Calibri" w:cs="Times New Roman"/>
          <w:b w:val="0"/>
          <w:iCs w:val="0"/>
          <w:spacing w:val="0"/>
          <w:szCs w:val="22"/>
          <w:lang w:val="es-CL"/>
        </w:rPr>
        <w:t xml:space="preserve"> o B</w:t>
      </w:r>
      <w:r w:rsidRPr="00B006FB">
        <w:rPr>
          <w:rFonts w:eastAsia="Calibri" w:cs="Times New Roman"/>
          <w:b w:val="0"/>
          <w:iCs w:val="0"/>
          <w:spacing w:val="0"/>
          <w:szCs w:val="22"/>
          <w:lang w:val="es-CL"/>
        </w:rPr>
        <w:t>, con la licencia vigente a fecha durante la construcción, conforme a las disposiciones de la SEC. Este profesional deberá permanecer en la obra durante todo el desarrollo de los trabajos y será el responsable ante la inspección del buen desarrollo de los mismos.</w:t>
      </w:r>
    </w:p>
    <w:p w14:paraId="367D3D01" w14:textId="77777777" w:rsidR="00676012" w:rsidRPr="003E61E3" w:rsidRDefault="00676012" w:rsidP="002834BE">
      <w:pPr>
        <w:spacing w:line="276" w:lineRule="auto"/>
        <w:jc w:val="both"/>
        <w:rPr>
          <w:rFonts w:ascii="Arial Narrow" w:hAnsi="Arial Narrow" w:cs="Arial"/>
          <w:sz w:val="22"/>
          <w:szCs w:val="22"/>
          <w:lang w:val="es-ES"/>
        </w:rPr>
      </w:pPr>
    </w:p>
    <w:p w14:paraId="51893108" w14:textId="4090297A" w:rsidR="00C349C8" w:rsidRDefault="00C349C8" w:rsidP="00FF1209">
      <w:pPr>
        <w:spacing w:line="276" w:lineRule="auto"/>
        <w:ind w:hanging="142"/>
        <w:jc w:val="both"/>
        <w:rPr>
          <w:rFonts w:ascii="Arial Narrow" w:hAnsi="Arial Narrow"/>
          <w:sz w:val="22"/>
          <w:szCs w:val="22"/>
        </w:rPr>
      </w:pPr>
      <w:r w:rsidRPr="003E61E3">
        <w:rPr>
          <w:rFonts w:ascii="Arial Narrow" w:hAnsi="Arial Narrow" w:cs="Arial"/>
          <w:sz w:val="22"/>
          <w:szCs w:val="22"/>
          <w:lang w:val="es-ES"/>
        </w:rPr>
        <w:tab/>
      </w:r>
      <w:r w:rsidRPr="00CA5657">
        <w:rPr>
          <w:rFonts w:ascii="Arial Narrow" w:hAnsi="Arial Narrow" w:cs="Arial"/>
          <w:sz w:val="22"/>
          <w:szCs w:val="22"/>
          <w:lang w:val="es-ES"/>
        </w:rPr>
        <w:t xml:space="preserve">Los trabajos eléctricos asociados se ejecutarán en base a lo dispuesto en </w:t>
      </w:r>
      <w:r w:rsidR="009D241B" w:rsidRPr="00CA5657">
        <w:rPr>
          <w:rFonts w:ascii="Arial Narrow" w:hAnsi="Arial Narrow" w:cs="Arial"/>
          <w:sz w:val="22"/>
          <w:szCs w:val="22"/>
          <w:lang w:val="es-ES"/>
        </w:rPr>
        <w:t>las normativas eléctricas vigentes</w:t>
      </w:r>
      <w:r w:rsidR="00CA5657">
        <w:rPr>
          <w:rFonts w:ascii="Arial Narrow" w:hAnsi="Arial Narrow" w:cs="Arial"/>
          <w:sz w:val="22"/>
          <w:szCs w:val="22"/>
          <w:lang w:val="es-ES"/>
        </w:rPr>
        <w:t xml:space="preserve"> como </w:t>
      </w:r>
      <w:r w:rsidR="009D241B">
        <w:rPr>
          <w:rFonts w:ascii="Arial Narrow" w:hAnsi="Arial Narrow" w:cs="Arial"/>
          <w:sz w:val="22"/>
          <w:szCs w:val="22"/>
          <w:lang w:val="es-ES"/>
        </w:rPr>
        <w:t xml:space="preserve">el </w:t>
      </w:r>
      <w:r w:rsidR="009D241B" w:rsidRPr="00CA5657">
        <w:rPr>
          <w:rFonts w:ascii="Arial Narrow" w:hAnsi="Arial Narrow" w:cs="Arial"/>
          <w:sz w:val="22"/>
          <w:szCs w:val="22"/>
          <w:lang w:val="es-ES"/>
        </w:rPr>
        <w:t>Decreto</w:t>
      </w:r>
      <w:r w:rsidRPr="00CA5657">
        <w:rPr>
          <w:rFonts w:ascii="Arial Narrow" w:eastAsia="Calibri" w:hAnsi="Arial Narrow"/>
          <w:sz w:val="22"/>
          <w:szCs w:val="22"/>
          <w:lang w:val="es-CL" w:eastAsia="en-US"/>
        </w:rPr>
        <w:t xml:space="preserve"> N°8,</w:t>
      </w:r>
      <w:r w:rsidRPr="00CA5657">
        <w:t xml:space="preserve"> “</w:t>
      </w:r>
      <w:r w:rsidRPr="00CA5657">
        <w:rPr>
          <w:rFonts w:ascii="Arial Narrow" w:eastAsia="Calibri" w:hAnsi="Arial Narrow"/>
          <w:i/>
          <w:iCs/>
          <w:sz w:val="22"/>
          <w:szCs w:val="22"/>
          <w:lang w:val="es-CL" w:eastAsia="en-US"/>
        </w:rPr>
        <w:t>Reglamento de Seguridad de las Instalaciones de Consumo de Energía Eléctrica</w:t>
      </w:r>
      <w:r w:rsidRPr="00CA5657">
        <w:rPr>
          <w:rFonts w:ascii="Arial Narrow" w:eastAsia="Calibri" w:hAnsi="Arial Narrow"/>
          <w:sz w:val="22"/>
          <w:szCs w:val="22"/>
          <w:lang w:val="es-CL" w:eastAsia="en-US"/>
        </w:rPr>
        <w:t>”</w:t>
      </w:r>
      <w:r w:rsidR="00CA5657">
        <w:rPr>
          <w:rFonts w:ascii="Arial Narrow" w:eastAsia="Calibri" w:hAnsi="Arial Narrow"/>
          <w:sz w:val="22"/>
          <w:szCs w:val="22"/>
          <w:lang w:val="es-CL" w:eastAsia="en-US"/>
        </w:rPr>
        <w:t xml:space="preserve"> del Ministerio de Energía o las disposiciones que la reemplacen</w:t>
      </w:r>
      <w:r w:rsidRPr="00CA5657">
        <w:rPr>
          <w:rFonts w:ascii="Arial Narrow" w:hAnsi="Arial Narrow" w:cs="Arial"/>
          <w:sz w:val="22"/>
          <w:szCs w:val="22"/>
          <w:lang w:val="es-ES"/>
        </w:rPr>
        <w:t>. Las sugerencias establecidas por la</w:t>
      </w:r>
      <w:r w:rsidR="009D241B">
        <w:rPr>
          <w:rFonts w:ascii="Arial Narrow" w:hAnsi="Arial Narrow" w:cs="Arial"/>
          <w:sz w:val="22"/>
          <w:szCs w:val="22"/>
          <w:lang w:val="es-ES"/>
        </w:rPr>
        <w:t>s</w:t>
      </w:r>
      <w:r w:rsidRPr="00CA5657">
        <w:rPr>
          <w:rFonts w:ascii="Arial Narrow" w:hAnsi="Arial Narrow" w:cs="Arial"/>
          <w:sz w:val="22"/>
          <w:szCs w:val="22"/>
          <w:lang w:val="es-ES"/>
        </w:rPr>
        <w:t xml:space="preserve"> norma</w:t>
      </w:r>
      <w:r w:rsidR="009D241B">
        <w:rPr>
          <w:rFonts w:ascii="Arial Narrow" w:hAnsi="Arial Narrow" w:cs="Arial"/>
          <w:sz w:val="22"/>
          <w:szCs w:val="22"/>
          <w:lang w:val="es-ES"/>
        </w:rPr>
        <w:t>s</w:t>
      </w:r>
      <w:r w:rsidRPr="00CA5657">
        <w:rPr>
          <w:rFonts w:ascii="Arial Narrow" w:hAnsi="Arial Narrow" w:cs="Arial"/>
          <w:sz w:val="22"/>
          <w:szCs w:val="22"/>
          <w:lang w:val="es-ES"/>
        </w:rPr>
        <w:t xml:space="preserve"> se considerarán de cumplimiento obligatorio para la ejecución de los trabajos requeridos, sin mencionar que se deben tomar todas las precauciones en seguridad para los trabajadores e instalaciones </w:t>
      </w:r>
      <w:r w:rsidRPr="00CA5657">
        <w:rPr>
          <w:rFonts w:ascii="Arial Narrow" w:hAnsi="Arial Narrow"/>
          <w:sz w:val="22"/>
          <w:szCs w:val="22"/>
        </w:rPr>
        <w:t>eléctric</w:t>
      </w:r>
      <w:r w:rsidR="009D241B">
        <w:rPr>
          <w:rFonts w:ascii="Arial Narrow" w:hAnsi="Arial Narrow"/>
          <w:sz w:val="22"/>
          <w:szCs w:val="22"/>
        </w:rPr>
        <w:t>as que se están interviniendo</w:t>
      </w:r>
      <w:r w:rsidRPr="00CA5657">
        <w:rPr>
          <w:rFonts w:ascii="Arial Narrow" w:hAnsi="Arial Narrow"/>
          <w:sz w:val="22"/>
          <w:szCs w:val="22"/>
        </w:rPr>
        <w:t>.</w:t>
      </w:r>
    </w:p>
    <w:p w14:paraId="6CD14868" w14:textId="77777777" w:rsidR="00557F4E" w:rsidRDefault="00557F4E" w:rsidP="002834BE">
      <w:pPr>
        <w:spacing w:line="276" w:lineRule="auto"/>
        <w:ind w:hanging="142"/>
        <w:jc w:val="both"/>
        <w:rPr>
          <w:rFonts w:ascii="Arial Narrow" w:hAnsi="Arial Narrow"/>
          <w:sz w:val="22"/>
          <w:szCs w:val="22"/>
        </w:rPr>
      </w:pPr>
    </w:p>
    <w:p w14:paraId="1089374A" w14:textId="7A035FD3" w:rsidR="00B82D8C" w:rsidRDefault="00557F4E" w:rsidP="00557F4E">
      <w:pPr>
        <w:spacing w:line="276" w:lineRule="auto"/>
        <w:jc w:val="both"/>
        <w:rPr>
          <w:rFonts w:ascii="Arial Narrow" w:eastAsia="Calibri" w:hAnsi="Arial Narrow"/>
          <w:sz w:val="22"/>
          <w:szCs w:val="22"/>
          <w:lang w:val="es-CL"/>
        </w:rPr>
      </w:pPr>
      <w:r w:rsidRPr="00335BCC">
        <w:rPr>
          <w:rFonts w:ascii="Arial Narrow" w:eastAsia="Calibri" w:hAnsi="Arial Narrow"/>
          <w:sz w:val="22"/>
          <w:szCs w:val="22"/>
          <w:lang w:val="es-CL"/>
        </w:rPr>
        <w:t xml:space="preserve">Antes de iniciar los trabajos, </w:t>
      </w:r>
      <w:r>
        <w:rPr>
          <w:rFonts w:ascii="Arial Narrow" w:eastAsia="Calibri" w:hAnsi="Arial Narrow"/>
          <w:sz w:val="22"/>
          <w:szCs w:val="22"/>
          <w:lang w:val="es-CL"/>
        </w:rPr>
        <w:t xml:space="preserve">se realizará una reunión, el cual, </w:t>
      </w:r>
      <w:r w:rsidRPr="00335BCC">
        <w:rPr>
          <w:rFonts w:ascii="Arial Narrow" w:eastAsia="Calibri" w:hAnsi="Arial Narrow"/>
          <w:sz w:val="22"/>
          <w:szCs w:val="22"/>
          <w:lang w:val="es-CL"/>
        </w:rPr>
        <w:t xml:space="preserve">la empresa deberá </w:t>
      </w:r>
      <w:r>
        <w:rPr>
          <w:rFonts w:ascii="Arial Narrow" w:eastAsia="Calibri" w:hAnsi="Arial Narrow"/>
          <w:sz w:val="22"/>
          <w:szCs w:val="22"/>
          <w:lang w:val="es-CL"/>
        </w:rPr>
        <w:t xml:space="preserve">entregar </w:t>
      </w:r>
      <w:proofErr w:type="spellStart"/>
      <w:r w:rsidRPr="00335BCC">
        <w:rPr>
          <w:rFonts w:ascii="Arial Narrow" w:eastAsia="Calibri" w:hAnsi="Arial Narrow"/>
          <w:sz w:val="22"/>
          <w:szCs w:val="22"/>
          <w:lang w:val="es-CL"/>
        </w:rPr>
        <w:t>check</w:t>
      </w:r>
      <w:proofErr w:type="spellEnd"/>
      <w:r w:rsidRPr="00335BCC">
        <w:rPr>
          <w:rFonts w:ascii="Arial Narrow" w:eastAsia="Calibri" w:hAnsi="Arial Narrow"/>
          <w:sz w:val="22"/>
          <w:szCs w:val="22"/>
          <w:lang w:val="es-CL"/>
        </w:rPr>
        <w:t xml:space="preserve"> </w:t>
      </w:r>
      <w:proofErr w:type="spellStart"/>
      <w:r w:rsidRPr="00335BCC">
        <w:rPr>
          <w:rFonts w:ascii="Arial Narrow" w:eastAsia="Calibri" w:hAnsi="Arial Narrow"/>
          <w:sz w:val="22"/>
          <w:szCs w:val="22"/>
          <w:lang w:val="es-CL"/>
        </w:rPr>
        <w:t>list</w:t>
      </w:r>
      <w:proofErr w:type="spellEnd"/>
      <w:r w:rsidRPr="00335BCC">
        <w:rPr>
          <w:rFonts w:ascii="Arial Narrow" w:eastAsia="Calibri" w:hAnsi="Arial Narrow"/>
          <w:sz w:val="22"/>
          <w:szCs w:val="22"/>
          <w:lang w:val="es-CL"/>
        </w:rPr>
        <w:t xml:space="preserve"> del tiempo de ejecución de las obras</w:t>
      </w:r>
      <w:r w:rsidR="0015280C">
        <w:rPr>
          <w:rFonts w:ascii="Arial Narrow" w:eastAsia="Calibri" w:hAnsi="Arial Narrow"/>
          <w:sz w:val="22"/>
          <w:szCs w:val="22"/>
          <w:lang w:val="es-CL"/>
        </w:rPr>
        <w:t xml:space="preserve"> y del personal</w:t>
      </w:r>
      <w:r w:rsidRPr="00335BCC">
        <w:rPr>
          <w:rFonts w:ascii="Arial Narrow" w:eastAsia="Calibri" w:hAnsi="Arial Narrow"/>
          <w:sz w:val="22"/>
          <w:szCs w:val="22"/>
          <w:lang w:val="es-CL"/>
        </w:rPr>
        <w:t xml:space="preserve">, para </w:t>
      </w:r>
      <w:r>
        <w:rPr>
          <w:rFonts w:ascii="Arial Narrow" w:eastAsia="Calibri" w:hAnsi="Arial Narrow"/>
          <w:sz w:val="22"/>
          <w:szCs w:val="22"/>
          <w:lang w:val="es-CL"/>
        </w:rPr>
        <w:t xml:space="preserve">ser revisado y dar </w:t>
      </w:r>
      <w:r w:rsidRPr="00335BCC">
        <w:rPr>
          <w:rFonts w:ascii="Arial Narrow" w:eastAsia="Calibri" w:hAnsi="Arial Narrow"/>
          <w:sz w:val="22"/>
          <w:szCs w:val="22"/>
          <w:lang w:val="es-CL"/>
        </w:rPr>
        <w:t>el</w:t>
      </w:r>
      <w:r w:rsidR="00344A2D">
        <w:rPr>
          <w:rFonts w:ascii="Arial Narrow" w:eastAsia="Calibri" w:hAnsi="Arial Narrow"/>
          <w:sz w:val="22"/>
          <w:szCs w:val="22"/>
          <w:lang w:val="es-CL"/>
        </w:rPr>
        <w:t xml:space="preserve"> visto bueno</w:t>
      </w:r>
      <w:r w:rsidRPr="00335BCC">
        <w:rPr>
          <w:rFonts w:ascii="Arial Narrow" w:eastAsia="Calibri" w:hAnsi="Arial Narrow"/>
          <w:sz w:val="22"/>
          <w:szCs w:val="22"/>
          <w:lang w:val="es-CL"/>
        </w:rPr>
        <w:t xml:space="preserve"> </w:t>
      </w:r>
      <w:r w:rsidR="00344A2D">
        <w:rPr>
          <w:rFonts w:ascii="Arial Narrow" w:eastAsia="Calibri" w:hAnsi="Arial Narrow"/>
          <w:sz w:val="22"/>
          <w:szCs w:val="22"/>
          <w:lang w:val="es-CL"/>
        </w:rPr>
        <w:t>(</w:t>
      </w:r>
      <w:proofErr w:type="spellStart"/>
      <w:r w:rsidRPr="00335BCC">
        <w:rPr>
          <w:rFonts w:ascii="Arial Narrow" w:eastAsia="Calibri" w:hAnsi="Arial Narrow"/>
          <w:sz w:val="22"/>
          <w:szCs w:val="22"/>
          <w:lang w:val="es-CL"/>
        </w:rPr>
        <w:t>V°B°</w:t>
      </w:r>
      <w:proofErr w:type="spellEnd"/>
      <w:r w:rsidR="00344A2D">
        <w:rPr>
          <w:rFonts w:ascii="Arial Narrow" w:eastAsia="Calibri" w:hAnsi="Arial Narrow"/>
          <w:sz w:val="22"/>
          <w:szCs w:val="22"/>
          <w:lang w:val="es-CL"/>
        </w:rPr>
        <w:t>)</w:t>
      </w:r>
      <w:r w:rsidRPr="00335BCC">
        <w:rPr>
          <w:rFonts w:ascii="Arial Narrow" w:eastAsia="Calibri" w:hAnsi="Arial Narrow"/>
          <w:sz w:val="22"/>
          <w:szCs w:val="22"/>
          <w:lang w:val="es-CL"/>
        </w:rPr>
        <w:t xml:space="preserve"> de </w:t>
      </w:r>
      <w:r>
        <w:rPr>
          <w:rFonts w:ascii="Arial Narrow" w:eastAsia="Calibri" w:hAnsi="Arial Narrow"/>
          <w:sz w:val="22"/>
          <w:szCs w:val="22"/>
          <w:lang w:val="es-CL"/>
        </w:rPr>
        <w:t xml:space="preserve">parte de </w:t>
      </w:r>
      <w:r w:rsidRPr="00335BCC">
        <w:rPr>
          <w:rFonts w:ascii="Arial Narrow" w:eastAsia="Calibri" w:hAnsi="Arial Narrow"/>
          <w:sz w:val="22"/>
          <w:szCs w:val="22"/>
          <w:lang w:val="es-CL"/>
        </w:rPr>
        <w:t>la jefatura y los referentes técnicos.</w:t>
      </w:r>
    </w:p>
    <w:p w14:paraId="63343F65" w14:textId="2866F31C" w:rsidR="00557F4E" w:rsidRDefault="00557F4E" w:rsidP="00557F4E">
      <w:pPr>
        <w:spacing w:line="276" w:lineRule="auto"/>
        <w:jc w:val="both"/>
        <w:rPr>
          <w:rFonts w:ascii="Arial Narrow" w:eastAsia="Calibri" w:hAnsi="Arial Narrow"/>
          <w:sz w:val="22"/>
          <w:szCs w:val="22"/>
          <w:lang w:val="es-CL"/>
        </w:rPr>
      </w:pPr>
      <w:r>
        <w:rPr>
          <w:rFonts w:ascii="Arial Narrow" w:eastAsia="Calibri" w:hAnsi="Arial Narrow"/>
          <w:sz w:val="22"/>
          <w:szCs w:val="22"/>
          <w:lang w:val="es-CL"/>
        </w:rPr>
        <w:t xml:space="preserve"> </w:t>
      </w:r>
    </w:p>
    <w:p w14:paraId="6670E7B2" w14:textId="55F3575D" w:rsidR="00557F4E" w:rsidRDefault="00557F4E" w:rsidP="00557F4E">
      <w:pPr>
        <w:spacing w:line="276" w:lineRule="auto"/>
        <w:jc w:val="both"/>
        <w:rPr>
          <w:rFonts w:ascii="Arial Narrow" w:eastAsia="Calibri" w:hAnsi="Arial Narrow"/>
          <w:sz w:val="22"/>
          <w:szCs w:val="22"/>
          <w:lang w:val="es-CL"/>
        </w:rPr>
      </w:pPr>
      <w:r>
        <w:rPr>
          <w:rFonts w:ascii="Arial Narrow" w:eastAsia="Calibri" w:hAnsi="Arial Narrow"/>
          <w:sz w:val="22"/>
          <w:szCs w:val="22"/>
          <w:lang w:val="es-CL"/>
        </w:rPr>
        <w:lastRenderedPageBreak/>
        <w:t xml:space="preserve">El personal </w:t>
      </w:r>
      <w:r w:rsidRPr="009A560C">
        <w:rPr>
          <w:rFonts w:ascii="Arial Narrow" w:eastAsia="Calibri" w:hAnsi="Arial Narrow"/>
          <w:sz w:val="22"/>
          <w:szCs w:val="22"/>
          <w:lang w:val="es-CL"/>
        </w:rPr>
        <w:t>que realice</w:t>
      </w:r>
      <w:r>
        <w:rPr>
          <w:rFonts w:ascii="Arial Narrow" w:eastAsia="Calibri" w:hAnsi="Arial Narrow"/>
          <w:sz w:val="22"/>
          <w:szCs w:val="22"/>
          <w:lang w:val="es-CL"/>
        </w:rPr>
        <w:t xml:space="preserve"> los trabajos como </w:t>
      </w:r>
      <w:r w:rsidRPr="009A560C">
        <w:rPr>
          <w:rFonts w:ascii="Arial Narrow" w:eastAsia="Calibri" w:hAnsi="Arial Narrow"/>
          <w:sz w:val="22"/>
          <w:szCs w:val="22"/>
          <w:lang w:val="es-CL"/>
        </w:rPr>
        <w:t xml:space="preserve">las canalizaciones, conexiones, instalaciones </w:t>
      </w:r>
      <w:r w:rsidR="0015280C">
        <w:rPr>
          <w:rFonts w:ascii="Arial Narrow" w:eastAsia="Calibri" w:hAnsi="Arial Narrow"/>
          <w:sz w:val="22"/>
          <w:szCs w:val="22"/>
          <w:lang w:val="es-CL"/>
        </w:rPr>
        <w:t xml:space="preserve">o montaje </w:t>
      </w:r>
      <w:r w:rsidRPr="009A560C">
        <w:rPr>
          <w:rFonts w:ascii="Arial Narrow" w:eastAsia="Calibri" w:hAnsi="Arial Narrow"/>
          <w:sz w:val="22"/>
          <w:szCs w:val="22"/>
          <w:lang w:val="es-CL"/>
        </w:rPr>
        <w:t>de equipos u otro,</w:t>
      </w:r>
      <w:r w:rsidR="0015280C">
        <w:rPr>
          <w:rFonts w:ascii="Arial Narrow" w:eastAsia="Calibri" w:hAnsi="Arial Narrow"/>
          <w:sz w:val="22"/>
          <w:szCs w:val="22"/>
          <w:lang w:val="es-CL"/>
        </w:rPr>
        <w:t xml:space="preserve"> deberá contar experiencia en el rubro, solicitándose de manera opcional</w:t>
      </w:r>
      <w:r w:rsidRPr="009A560C">
        <w:rPr>
          <w:rFonts w:ascii="Arial Narrow" w:eastAsia="Calibri" w:hAnsi="Arial Narrow"/>
          <w:sz w:val="22"/>
          <w:szCs w:val="22"/>
          <w:lang w:val="es-CL"/>
        </w:rPr>
        <w:t xml:space="preserve"> </w:t>
      </w:r>
      <w:r w:rsidR="0015280C">
        <w:rPr>
          <w:rFonts w:ascii="Arial Narrow" w:eastAsia="Calibri" w:hAnsi="Arial Narrow"/>
          <w:sz w:val="22"/>
          <w:szCs w:val="22"/>
          <w:lang w:val="es-CL"/>
        </w:rPr>
        <w:t>certificación</w:t>
      </w:r>
      <w:r w:rsidR="00ED52BB">
        <w:rPr>
          <w:rFonts w:ascii="Arial Narrow" w:eastAsia="Calibri" w:hAnsi="Arial Narrow"/>
          <w:sz w:val="22"/>
          <w:szCs w:val="22"/>
          <w:lang w:val="es-CL"/>
        </w:rPr>
        <w:t xml:space="preserve"> de instalador eléctrico </w:t>
      </w:r>
      <w:r w:rsidR="0015280C">
        <w:rPr>
          <w:rFonts w:ascii="Arial Narrow" w:eastAsia="Calibri" w:hAnsi="Arial Narrow"/>
          <w:sz w:val="22"/>
          <w:szCs w:val="22"/>
          <w:lang w:val="es-CL"/>
        </w:rPr>
        <w:t xml:space="preserve">al menos </w:t>
      </w:r>
      <w:r w:rsidRPr="009A560C">
        <w:rPr>
          <w:rFonts w:ascii="Arial Narrow" w:eastAsia="Calibri" w:hAnsi="Arial Narrow"/>
          <w:sz w:val="22"/>
          <w:szCs w:val="22"/>
          <w:lang w:val="es-CL"/>
        </w:rPr>
        <w:t xml:space="preserve">clase </w:t>
      </w:r>
      <w:r w:rsidR="00ED52BB">
        <w:rPr>
          <w:rFonts w:ascii="Arial Narrow" w:eastAsia="Calibri" w:hAnsi="Arial Narrow"/>
          <w:sz w:val="22"/>
          <w:szCs w:val="22"/>
          <w:lang w:val="es-CL"/>
        </w:rPr>
        <w:t>D</w:t>
      </w:r>
      <w:r w:rsidRPr="009A560C">
        <w:rPr>
          <w:rFonts w:ascii="Arial Narrow" w:eastAsia="Calibri" w:hAnsi="Arial Narrow"/>
          <w:sz w:val="22"/>
          <w:szCs w:val="22"/>
          <w:lang w:val="es-CL"/>
        </w:rPr>
        <w:t>.</w:t>
      </w:r>
      <w:r>
        <w:rPr>
          <w:rFonts w:ascii="Arial Narrow" w:eastAsia="Calibri" w:hAnsi="Arial Narrow"/>
          <w:sz w:val="22"/>
          <w:szCs w:val="22"/>
          <w:lang w:val="es-CL"/>
        </w:rPr>
        <w:t xml:space="preserve"> Estos documentos deben ser presentados y entregados en el portal al momento de la postulación</w:t>
      </w:r>
      <w:r w:rsidR="0015280C">
        <w:rPr>
          <w:rFonts w:ascii="Arial Narrow" w:eastAsia="Calibri" w:hAnsi="Arial Narrow"/>
          <w:sz w:val="22"/>
          <w:szCs w:val="22"/>
          <w:lang w:val="es-CL"/>
        </w:rPr>
        <w:t xml:space="preserve">, de acuerdo a lo establecido en bases administrativas, </w:t>
      </w:r>
      <w:r>
        <w:rPr>
          <w:rFonts w:ascii="Arial Narrow" w:eastAsia="Calibri" w:hAnsi="Arial Narrow"/>
          <w:sz w:val="22"/>
          <w:szCs w:val="22"/>
          <w:lang w:val="es-CL"/>
        </w:rPr>
        <w:t>y será</w:t>
      </w:r>
      <w:r w:rsidR="0015280C">
        <w:rPr>
          <w:rFonts w:ascii="Arial Narrow" w:eastAsia="Calibri" w:hAnsi="Arial Narrow"/>
          <w:sz w:val="22"/>
          <w:szCs w:val="22"/>
          <w:lang w:val="es-CL"/>
        </w:rPr>
        <w:t>n</w:t>
      </w:r>
      <w:r>
        <w:rPr>
          <w:rFonts w:ascii="Arial Narrow" w:eastAsia="Calibri" w:hAnsi="Arial Narrow"/>
          <w:sz w:val="22"/>
          <w:szCs w:val="22"/>
          <w:lang w:val="es-CL"/>
        </w:rPr>
        <w:t xml:space="preserve"> revisado</w:t>
      </w:r>
      <w:r w:rsidR="0015280C">
        <w:rPr>
          <w:rFonts w:ascii="Arial Narrow" w:eastAsia="Calibri" w:hAnsi="Arial Narrow"/>
          <w:sz w:val="22"/>
          <w:szCs w:val="22"/>
          <w:lang w:val="es-CL"/>
        </w:rPr>
        <w:t>s</w:t>
      </w:r>
      <w:r>
        <w:rPr>
          <w:rFonts w:ascii="Arial Narrow" w:eastAsia="Calibri" w:hAnsi="Arial Narrow"/>
          <w:sz w:val="22"/>
          <w:szCs w:val="22"/>
          <w:lang w:val="es-CL"/>
        </w:rPr>
        <w:t xml:space="preserve"> en presencia del contratista al momento de la reunión</w:t>
      </w:r>
      <w:r w:rsidR="0015280C">
        <w:rPr>
          <w:rFonts w:ascii="Arial Narrow" w:eastAsia="Calibri" w:hAnsi="Arial Narrow"/>
          <w:sz w:val="22"/>
          <w:szCs w:val="22"/>
          <w:lang w:val="es-CL"/>
        </w:rPr>
        <w:t xml:space="preserve"> de coordinación inicial</w:t>
      </w:r>
      <w:r>
        <w:rPr>
          <w:rFonts w:ascii="Arial Narrow" w:eastAsia="Calibri" w:hAnsi="Arial Narrow"/>
          <w:sz w:val="22"/>
          <w:szCs w:val="22"/>
          <w:lang w:val="es-CL"/>
        </w:rPr>
        <w:t>.</w:t>
      </w:r>
    </w:p>
    <w:p w14:paraId="7BEE8CBC" w14:textId="77777777" w:rsidR="00557F4E" w:rsidRDefault="00557F4E" w:rsidP="00557F4E">
      <w:pPr>
        <w:spacing w:line="276" w:lineRule="auto"/>
        <w:jc w:val="both"/>
        <w:rPr>
          <w:rFonts w:ascii="Arial Narrow" w:eastAsia="Calibri" w:hAnsi="Arial Narrow"/>
          <w:sz w:val="22"/>
          <w:szCs w:val="22"/>
          <w:lang w:val="es-CL"/>
        </w:rPr>
      </w:pPr>
    </w:p>
    <w:p w14:paraId="31ED1251" w14:textId="17586143" w:rsidR="00BF7CA4" w:rsidRDefault="00557F4E" w:rsidP="002834BE">
      <w:pPr>
        <w:spacing w:line="276" w:lineRule="auto"/>
        <w:jc w:val="both"/>
        <w:rPr>
          <w:rFonts w:ascii="Arial Narrow" w:eastAsia="Calibri" w:hAnsi="Arial Narrow"/>
          <w:sz w:val="22"/>
          <w:szCs w:val="22"/>
          <w:lang w:val="es-CL"/>
        </w:rPr>
      </w:pPr>
      <w:r w:rsidRPr="0043558D">
        <w:rPr>
          <w:rFonts w:ascii="Arial Narrow" w:eastAsia="Calibri" w:hAnsi="Arial Narrow"/>
          <w:sz w:val="22"/>
          <w:szCs w:val="22"/>
          <w:lang w:val="es-CL"/>
        </w:rPr>
        <w:t xml:space="preserve">El </w:t>
      </w:r>
      <w:r>
        <w:rPr>
          <w:rFonts w:ascii="Arial Narrow" w:eastAsia="Calibri" w:hAnsi="Arial Narrow"/>
          <w:sz w:val="22"/>
          <w:szCs w:val="22"/>
          <w:lang w:val="es-CL"/>
        </w:rPr>
        <w:t>proveedor</w:t>
      </w:r>
      <w:r w:rsidRPr="0043558D">
        <w:rPr>
          <w:rFonts w:ascii="Arial Narrow" w:eastAsia="Calibri" w:hAnsi="Arial Narrow"/>
          <w:sz w:val="22"/>
          <w:szCs w:val="22"/>
          <w:lang w:val="es-CL"/>
        </w:rPr>
        <w:t xml:space="preserve"> estará obligado a ejecutar todos los detalles de montaje y terminación que la obra necesite para que la misma cumpla con sus fines, dentro de las reglas </w:t>
      </w:r>
      <w:r w:rsidR="0015280C">
        <w:rPr>
          <w:rFonts w:ascii="Arial Narrow" w:eastAsia="Calibri" w:hAnsi="Arial Narrow"/>
          <w:sz w:val="22"/>
          <w:szCs w:val="22"/>
          <w:lang w:val="es-CL"/>
        </w:rPr>
        <w:t>del buen construir</w:t>
      </w:r>
      <w:r>
        <w:rPr>
          <w:rFonts w:ascii="Arial Narrow" w:eastAsia="Calibri" w:hAnsi="Arial Narrow"/>
          <w:sz w:val="22"/>
          <w:szCs w:val="22"/>
          <w:lang w:val="es-CL"/>
        </w:rPr>
        <w:t>.</w:t>
      </w:r>
      <w:bookmarkEnd w:id="3"/>
    </w:p>
    <w:p w14:paraId="5067E5AF" w14:textId="77777777" w:rsidR="00B82D8C" w:rsidRPr="00025CFD" w:rsidRDefault="00B82D8C" w:rsidP="002834BE">
      <w:pPr>
        <w:spacing w:line="276" w:lineRule="auto"/>
        <w:jc w:val="both"/>
        <w:rPr>
          <w:rFonts w:ascii="Arial Narrow" w:eastAsia="Calibri" w:hAnsi="Arial Narrow"/>
          <w:sz w:val="22"/>
          <w:szCs w:val="22"/>
          <w:lang w:val="es-CL"/>
        </w:rPr>
      </w:pPr>
    </w:p>
    <w:p w14:paraId="2150B229" w14:textId="77777777" w:rsidR="00557F4E" w:rsidRPr="00557F4E" w:rsidRDefault="00557F4E" w:rsidP="00557F4E">
      <w:pPr>
        <w:pStyle w:val="Ttulo"/>
      </w:pPr>
      <w:r w:rsidRPr="00557F4E">
        <w:t>Alcances</w:t>
      </w:r>
    </w:p>
    <w:p w14:paraId="2FCF860B" w14:textId="77777777" w:rsidR="00557F4E" w:rsidRPr="00557F4E" w:rsidRDefault="00557F4E" w:rsidP="00557F4E">
      <w:pPr>
        <w:spacing w:line="276" w:lineRule="auto"/>
        <w:jc w:val="both"/>
        <w:rPr>
          <w:rFonts w:ascii="Arial Narrow" w:hAnsi="Arial Narrow" w:cs="Calibri"/>
          <w:b/>
          <w:bCs/>
        </w:rPr>
      </w:pPr>
      <w:r w:rsidRPr="00557F4E">
        <w:rPr>
          <w:rFonts w:ascii="Arial Narrow" w:hAnsi="Arial Narrow" w:cs="Calibri"/>
          <w:b/>
          <w:bCs/>
        </w:rPr>
        <w:t>Plazo de ejecución y entrega de las obras</w:t>
      </w:r>
    </w:p>
    <w:p w14:paraId="0585A37F" w14:textId="77777777" w:rsidR="00557F4E" w:rsidRPr="002D71D9" w:rsidRDefault="00557F4E" w:rsidP="00557F4E">
      <w:pPr>
        <w:spacing w:line="276" w:lineRule="auto"/>
        <w:jc w:val="both"/>
        <w:rPr>
          <w:rFonts w:ascii="Arial Narrow" w:hAnsi="Arial Narrow"/>
          <w:sz w:val="22"/>
          <w:szCs w:val="22"/>
        </w:rPr>
      </w:pPr>
    </w:p>
    <w:p w14:paraId="7E8C3568" w14:textId="1D1E81F7" w:rsidR="00663CFE" w:rsidRPr="002D71D9" w:rsidRDefault="00557F4E" w:rsidP="00557F4E">
      <w:pPr>
        <w:spacing w:line="276" w:lineRule="auto"/>
        <w:jc w:val="both"/>
        <w:rPr>
          <w:rFonts w:ascii="Arial Narrow" w:hAnsi="Arial Narrow"/>
          <w:sz w:val="22"/>
          <w:szCs w:val="22"/>
        </w:rPr>
      </w:pPr>
      <w:r w:rsidRPr="002D71D9">
        <w:rPr>
          <w:rFonts w:ascii="Arial Narrow" w:hAnsi="Arial Narrow"/>
          <w:sz w:val="22"/>
          <w:szCs w:val="22"/>
        </w:rPr>
        <w:t xml:space="preserve">El plazo máximo para la ejecución de la obra </w:t>
      </w:r>
      <w:r w:rsidRPr="00B006FB">
        <w:rPr>
          <w:rFonts w:ascii="Arial Narrow" w:hAnsi="Arial Narrow"/>
          <w:sz w:val="22"/>
          <w:szCs w:val="22"/>
        </w:rPr>
        <w:t xml:space="preserve">será de </w:t>
      </w:r>
      <w:r w:rsidR="00B006FB" w:rsidRPr="00593F0C">
        <w:rPr>
          <w:rFonts w:ascii="Arial Narrow" w:hAnsi="Arial Narrow"/>
          <w:b/>
          <w:bCs/>
          <w:sz w:val="22"/>
          <w:szCs w:val="22"/>
          <w:u w:val="single"/>
        </w:rPr>
        <w:t>6</w:t>
      </w:r>
      <w:r w:rsidR="00663CFE" w:rsidRPr="00593F0C">
        <w:rPr>
          <w:rFonts w:ascii="Arial Narrow" w:hAnsi="Arial Narrow"/>
          <w:b/>
          <w:bCs/>
          <w:sz w:val="22"/>
          <w:szCs w:val="22"/>
          <w:u w:val="single"/>
        </w:rPr>
        <w:t>0 días</w:t>
      </w:r>
      <w:r w:rsidR="00113FCB" w:rsidRPr="00593F0C">
        <w:rPr>
          <w:rFonts w:ascii="Arial Narrow" w:hAnsi="Arial Narrow"/>
          <w:b/>
          <w:bCs/>
          <w:sz w:val="22"/>
          <w:szCs w:val="22"/>
          <w:u w:val="single"/>
        </w:rPr>
        <w:t xml:space="preserve"> corridos</w:t>
      </w:r>
      <w:r w:rsidR="00977B0C" w:rsidRPr="002D71D9">
        <w:rPr>
          <w:rFonts w:ascii="Arial Narrow" w:hAnsi="Arial Narrow"/>
          <w:sz w:val="22"/>
          <w:szCs w:val="22"/>
        </w:rPr>
        <w:t>,</w:t>
      </w:r>
      <w:r w:rsidR="009D241B">
        <w:rPr>
          <w:rFonts w:ascii="Arial Narrow" w:hAnsi="Arial Narrow"/>
          <w:sz w:val="22"/>
          <w:szCs w:val="22"/>
        </w:rPr>
        <w:t xml:space="preserve"> es por ello, que se debe considerar y coordinar </w:t>
      </w:r>
      <w:r w:rsidR="00663CFE">
        <w:rPr>
          <w:rFonts w:ascii="Arial Narrow" w:hAnsi="Arial Narrow"/>
          <w:sz w:val="22"/>
          <w:szCs w:val="22"/>
        </w:rPr>
        <w:t xml:space="preserve">todos </w:t>
      </w:r>
      <w:r w:rsidR="009D241B">
        <w:rPr>
          <w:rFonts w:ascii="Arial Narrow" w:hAnsi="Arial Narrow"/>
          <w:sz w:val="22"/>
          <w:szCs w:val="22"/>
        </w:rPr>
        <w:t>los trabajos</w:t>
      </w:r>
      <w:r w:rsidR="00663CFE">
        <w:rPr>
          <w:rFonts w:ascii="Arial Narrow" w:hAnsi="Arial Narrow"/>
          <w:sz w:val="22"/>
          <w:szCs w:val="22"/>
        </w:rPr>
        <w:t xml:space="preserve"> antes de efectuarse</w:t>
      </w:r>
      <w:r w:rsidR="00113FCB">
        <w:rPr>
          <w:rFonts w:ascii="Arial Narrow" w:hAnsi="Arial Narrow"/>
          <w:sz w:val="22"/>
          <w:szCs w:val="22"/>
        </w:rPr>
        <w:t>.</w:t>
      </w:r>
    </w:p>
    <w:p w14:paraId="47C841AC" w14:textId="77777777" w:rsidR="00557F4E" w:rsidRPr="002D71D9" w:rsidRDefault="00557F4E" w:rsidP="00557F4E">
      <w:pPr>
        <w:spacing w:line="276" w:lineRule="auto"/>
        <w:jc w:val="both"/>
        <w:rPr>
          <w:rFonts w:ascii="Arial Narrow" w:hAnsi="Arial Narrow"/>
          <w:sz w:val="22"/>
          <w:szCs w:val="22"/>
        </w:rPr>
      </w:pPr>
    </w:p>
    <w:p w14:paraId="67DCE207" w14:textId="7BBFC023" w:rsidR="00557F4E" w:rsidRPr="002D71D9" w:rsidRDefault="00557F4E" w:rsidP="00557F4E">
      <w:pPr>
        <w:spacing w:line="276" w:lineRule="auto"/>
        <w:jc w:val="both"/>
        <w:rPr>
          <w:rFonts w:ascii="Arial Narrow" w:hAnsi="Arial Narrow"/>
          <w:sz w:val="22"/>
          <w:szCs w:val="22"/>
        </w:rPr>
      </w:pPr>
      <w:r w:rsidRPr="002D71D9">
        <w:rPr>
          <w:rFonts w:ascii="Arial Narrow" w:hAnsi="Arial Narrow"/>
          <w:sz w:val="22"/>
          <w:szCs w:val="22"/>
        </w:rPr>
        <w:t xml:space="preserve">Cualquier modificación de los plazos por razones de fuerza mayor o de responsabilidad del </w:t>
      </w:r>
      <w:r w:rsidR="00BC0487">
        <w:rPr>
          <w:rFonts w:ascii="Arial Narrow" w:hAnsi="Arial Narrow"/>
          <w:sz w:val="22"/>
          <w:szCs w:val="22"/>
        </w:rPr>
        <w:t>h</w:t>
      </w:r>
      <w:r w:rsidRPr="002D71D9">
        <w:rPr>
          <w:rFonts w:ascii="Arial Narrow" w:hAnsi="Arial Narrow"/>
          <w:sz w:val="22"/>
          <w:szCs w:val="22"/>
        </w:rPr>
        <w:t>ospital deberá ser manifestada por escrito. Si esto, además, significa modificar la</w:t>
      </w:r>
      <w:r w:rsidR="009D241B">
        <w:rPr>
          <w:rFonts w:ascii="Arial Narrow" w:hAnsi="Arial Narrow"/>
          <w:sz w:val="22"/>
          <w:szCs w:val="22"/>
        </w:rPr>
        <w:t xml:space="preserve"> hora </w:t>
      </w:r>
      <w:r w:rsidRPr="002D71D9">
        <w:rPr>
          <w:rFonts w:ascii="Arial Narrow" w:hAnsi="Arial Narrow"/>
          <w:sz w:val="22"/>
          <w:szCs w:val="22"/>
        </w:rPr>
        <w:t xml:space="preserve">final de término, deberá fundamentarse especialmente y presentarse la solicitud de aumento de plazo, dentro de dos </w:t>
      </w:r>
      <w:r w:rsidR="009D241B">
        <w:rPr>
          <w:rFonts w:ascii="Arial Narrow" w:hAnsi="Arial Narrow"/>
          <w:sz w:val="22"/>
          <w:szCs w:val="22"/>
        </w:rPr>
        <w:t>horas antes</w:t>
      </w:r>
      <w:r w:rsidRPr="002D71D9">
        <w:rPr>
          <w:rFonts w:ascii="Arial Narrow" w:hAnsi="Arial Narrow"/>
          <w:sz w:val="22"/>
          <w:szCs w:val="22"/>
        </w:rPr>
        <w:t xml:space="preserve"> de producidos los hechos que lo justifiquen.</w:t>
      </w:r>
    </w:p>
    <w:p w14:paraId="4E5D511B" w14:textId="688C426B" w:rsidR="00557F4E" w:rsidRPr="002D71D9" w:rsidRDefault="00557F4E" w:rsidP="00557F4E">
      <w:pPr>
        <w:spacing w:line="276" w:lineRule="auto"/>
        <w:jc w:val="both"/>
        <w:rPr>
          <w:rFonts w:ascii="Arial Narrow" w:hAnsi="Arial Narrow"/>
          <w:sz w:val="22"/>
          <w:szCs w:val="22"/>
        </w:rPr>
      </w:pPr>
      <w:r w:rsidRPr="002D71D9">
        <w:rPr>
          <w:rFonts w:ascii="Arial Narrow" w:hAnsi="Arial Narrow"/>
          <w:sz w:val="22"/>
          <w:szCs w:val="22"/>
        </w:rPr>
        <w:t xml:space="preserve"> </w:t>
      </w:r>
    </w:p>
    <w:p w14:paraId="6CFD5964" w14:textId="063AFD6C" w:rsidR="00557F4E" w:rsidRPr="002D71D9" w:rsidRDefault="00557F4E" w:rsidP="00557F4E">
      <w:pPr>
        <w:spacing w:line="276" w:lineRule="auto"/>
        <w:jc w:val="both"/>
        <w:rPr>
          <w:rFonts w:ascii="Arial Narrow" w:hAnsi="Arial Narrow"/>
          <w:sz w:val="22"/>
          <w:szCs w:val="22"/>
        </w:rPr>
      </w:pPr>
      <w:r w:rsidRPr="002D71D9">
        <w:rPr>
          <w:rFonts w:ascii="Arial Narrow" w:hAnsi="Arial Narrow"/>
          <w:sz w:val="22"/>
          <w:szCs w:val="22"/>
        </w:rPr>
        <w:t>Para efectos de estas bases, se entenderá por fuerza mayor o caso fortuito, el hecho imprevisible al que no es posible resistir ni controlar, como fenómenos de la naturaleza, tales como terremotos, aluviones, inundaciones por desbordes de los cauces naturales de ríos o canales, epidemias, cuarentenas y actos de autoridad ejercidos por el Gobierno de Chile o por funcionarios de su dependencia.</w:t>
      </w:r>
    </w:p>
    <w:p w14:paraId="40819402" w14:textId="77777777" w:rsidR="00557F4E" w:rsidRPr="002D71D9" w:rsidRDefault="00557F4E" w:rsidP="00557F4E">
      <w:pPr>
        <w:spacing w:line="276" w:lineRule="auto"/>
        <w:jc w:val="both"/>
        <w:rPr>
          <w:rFonts w:ascii="Arial Narrow" w:hAnsi="Arial Narrow"/>
          <w:sz w:val="22"/>
          <w:szCs w:val="22"/>
        </w:rPr>
      </w:pPr>
    </w:p>
    <w:p w14:paraId="4E5B3056" w14:textId="77777777" w:rsidR="00557F4E" w:rsidRPr="002D71D9" w:rsidRDefault="00557F4E" w:rsidP="00557F4E">
      <w:pPr>
        <w:spacing w:line="276" w:lineRule="auto"/>
        <w:jc w:val="both"/>
        <w:rPr>
          <w:rFonts w:ascii="Arial Narrow" w:hAnsi="Arial Narrow"/>
          <w:sz w:val="22"/>
          <w:szCs w:val="22"/>
        </w:rPr>
      </w:pPr>
      <w:r w:rsidRPr="002D71D9">
        <w:rPr>
          <w:rFonts w:ascii="Arial Narrow" w:hAnsi="Arial Narrow"/>
          <w:sz w:val="22"/>
          <w:szCs w:val="22"/>
        </w:rPr>
        <w:t>La fuerza mayor no incluirá los daños causados por la negligencia o acción intencional de una parte o ambas partes, ni tampoco incluye insuficiencia o falta de fondos para efectuar pago requerido bajo el contrato.</w:t>
      </w:r>
    </w:p>
    <w:p w14:paraId="20CD747C" w14:textId="77777777" w:rsidR="00557F4E" w:rsidRPr="002D71D9" w:rsidRDefault="00557F4E" w:rsidP="00557F4E">
      <w:pPr>
        <w:spacing w:line="276" w:lineRule="auto"/>
        <w:jc w:val="both"/>
        <w:rPr>
          <w:rFonts w:ascii="Arial Narrow" w:hAnsi="Arial Narrow"/>
          <w:sz w:val="22"/>
          <w:szCs w:val="22"/>
        </w:rPr>
      </w:pPr>
    </w:p>
    <w:p w14:paraId="1B5A395F" w14:textId="7B47682F" w:rsidR="00557F4E" w:rsidRPr="002D71D9" w:rsidRDefault="00557F4E" w:rsidP="00557F4E">
      <w:pPr>
        <w:spacing w:line="276" w:lineRule="auto"/>
        <w:jc w:val="both"/>
        <w:rPr>
          <w:rFonts w:ascii="Arial Narrow" w:hAnsi="Arial Narrow"/>
          <w:sz w:val="22"/>
          <w:szCs w:val="22"/>
        </w:rPr>
      </w:pPr>
      <w:r w:rsidRPr="002D71D9">
        <w:rPr>
          <w:rFonts w:ascii="Arial Narrow" w:hAnsi="Arial Narrow"/>
          <w:sz w:val="22"/>
          <w:szCs w:val="22"/>
        </w:rPr>
        <w:t xml:space="preserve">El </w:t>
      </w:r>
      <w:r w:rsidR="00695A4F">
        <w:rPr>
          <w:rFonts w:ascii="Arial Narrow" w:hAnsi="Arial Narrow"/>
          <w:sz w:val="22"/>
          <w:szCs w:val="22"/>
        </w:rPr>
        <w:t>c</w:t>
      </w:r>
      <w:r w:rsidRPr="002D71D9">
        <w:rPr>
          <w:rFonts w:ascii="Arial Narrow" w:hAnsi="Arial Narrow"/>
          <w:sz w:val="22"/>
          <w:szCs w:val="22"/>
        </w:rPr>
        <w:t>ontratista sólo podrá liberarse de responsabilidad en la medida que logre acreditar caso fortuito o fuerza mayor que hagan completamente imposible el cumplimiento de la obligación pactada, como consecuencia de un hecho imprevisible e inevitable. La parte afectada por un evento de fuerza mayor tomará todas las medidas razonables para eliminar las inhabilidades que impidan el cumplimiento de sus obligaciones con la mínima demora. También notificará a la otra parte de tal evento tan pronto como sea posible, acompañando las evidencias de las causas y naturaleza de dicho evento y medidas restauradoras para volver a situación normal.</w:t>
      </w:r>
    </w:p>
    <w:p w14:paraId="1907C0FD" w14:textId="77777777" w:rsidR="00557F4E" w:rsidRPr="002D71D9" w:rsidRDefault="00557F4E" w:rsidP="00557F4E">
      <w:pPr>
        <w:spacing w:line="276" w:lineRule="auto"/>
        <w:jc w:val="both"/>
        <w:rPr>
          <w:rFonts w:ascii="Arial Narrow" w:hAnsi="Arial Narrow"/>
          <w:sz w:val="22"/>
          <w:szCs w:val="22"/>
        </w:rPr>
      </w:pPr>
    </w:p>
    <w:p w14:paraId="6F57BB17" w14:textId="6FB4B6E8" w:rsidR="00557F4E" w:rsidRPr="002D71D9" w:rsidRDefault="00695A4F" w:rsidP="00557F4E">
      <w:pPr>
        <w:spacing w:line="276" w:lineRule="auto"/>
        <w:jc w:val="both"/>
        <w:rPr>
          <w:rFonts w:ascii="Arial Narrow" w:hAnsi="Arial Narrow"/>
          <w:sz w:val="22"/>
          <w:szCs w:val="22"/>
        </w:rPr>
      </w:pPr>
      <w:r>
        <w:rPr>
          <w:rFonts w:ascii="Arial Narrow" w:hAnsi="Arial Narrow"/>
          <w:sz w:val="22"/>
          <w:szCs w:val="22"/>
        </w:rPr>
        <w:t>Junto a lo anterior</w:t>
      </w:r>
      <w:r w:rsidR="00557F4E" w:rsidRPr="002D71D9">
        <w:rPr>
          <w:rFonts w:ascii="Arial Narrow" w:hAnsi="Arial Narrow"/>
          <w:sz w:val="22"/>
          <w:szCs w:val="22"/>
        </w:rPr>
        <w:t xml:space="preserve">, se deja expresa constancia que el </w:t>
      </w:r>
      <w:r>
        <w:rPr>
          <w:rFonts w:ascii="Arial Narrow" w:hAnsi="Arial Narrow"/>
          <w:sz w:val="22"/>
          <w:szCs w:val="22"/>
        </w:rPr>
        <w:t>c</w:t>
      </w:r>
      <w:r w:rsidR="00557F4E" w:rsidRPr="002D71D9">
        <w:rPr>
          <w:rFonts w:ascii="Arial Narrow" w:hAnsi="Arial Narrow"/>
          <w:sz w:val="22"/>
          <w:szCs w:val="22"/>
        </w:rPr>
        <w:t>ontratista no podrá pedir ampliación de plazos, aumento de precios o cualquier cambio en las condiciones del contrato por motivos de paros y/o huelgas, sea éstos legales o ilegales, de su propio personal, locales o nacionales en el terreno u otros.</w:t>
      </w:r>
    </w:p>
    <w:p w14:paraId="2134DE89" w14:textId="77777777" w:rsidR="00557F4E" w:rsidRPr="002D71D9" w:rsidRDefault="00557F4E" w:rsidP="00557F4E">
      <w:pPr>
        <w:spacing w:line="276" w:lineRule="auto"/>
        <w:jc w:val="both"/>
        <w:rPr>
          <w:rFonts w:ascii="Arial Narrow" w:hAnsi="Arial Narrow"/>
          <w:sz w:val="22"/>
          <w:szCs w:val="22"/>
        </w:rPr>
      </w:pPr>
    </w:p>
    <w:p w14:paraId="24D2D5C3" w14:textId="43E32409" w:rsidR="00E55F33" w:rsidRDefault="00557F4E" w:rsidP="002834BE">
      <w:pPr>
        <w:spacing w:line="276" w:lineRule="auto"/>
        <w:jc w:val="both"/>
        <w:rPr>
          <w:rFonts w:ascii="Arial Narrow" w:hAnsi="Arial Narrow"/>
          <w:sz w:val="22"/>
          <w:szCs w:val="22"/>
        </w:rPr>
      </w:pPr>
      <w:r w:rsidRPr="002D71D9">
        <w:rPr>
          <w:rFonts w:ascii="Arial Narrow" w:hAnsi="Arial Narrow"/>
          <w:sz w:val="22"/>
          <w:szCs w:val="22"/>
        </w:rPr>
        <w:lastRenderedPageBreak/>
        <w:t xml:space="preserve">Sin perjuicio de lo anterior, el </w:t>
      </w:r>
      <w:r w:rsidR="00695A4F">
        <w:rPr>
          <w:rFonts w:ascii="Arial Narrow" w:hAnsi="Arial Narrow"/>
          <w:sz w:val="22"/>
          <w:szCs w:val="22"/>
        </w:rPr>
        <w:t>h</w:t>
      </w:r>
      <w:r w:rsidRPr="002D71D9">
        <w:rPr>
          <w:rFonts w:ascii="Arial Narrow" w:hAnsi="Arial Narrow"/>
          <w:sz w:val="22"/>
          <w:szCs w:val="22"/>
        </w:rPr>
        <w:t xml:space="preserve">ospital está facultado para que, por mera liberalidad, y a petición del </w:t>
      </w:r>
      <w:r w:rsidR="00695A4F">
        <w:rPr>
          <w:rFonts w:ascii="Arial Narrow" w:hAnsi="Arial Narrow"/>
          <w:sz w:val="22"/>
          <w:szCs w:val="22"/>
        </w:rPr>
        <w:t>c</w:t>
      </w:r>
      <w:r w:rsidRPr="002D71D9">
        <w:rPr>
          <w:rFonts w:ascii="Arial Narrow" w:hAnsi="Arial Narrow"/>
          <w:sz w:val="22"/>
          <w:szCs w:val="22"/>
        </w:rPr>
        <w:t xml:space="preserve">ontratista, pueda aumentar el plazo original pactado en el contrato, siempre y cuando esta modificación no signifique, en caso alguno, ser causa para cobro de gastos generales por parte del </w:t>
      </w:r>
      <w:r w:rsidR="00695A4F">
        <w:rPr>
          <w:rFonts w:ascii="Arial Narrow" w:hAnsi="Arial Narrow"/>
          <w:sz w:val="22"/>
          <w:szCs w:val="22"/>
        </w:rPr>
        <w:t>c</w:t>
      </w:r>
      <w:r w:rsidRPr="002D71D9">
        <w:rPr>
          <w:rFonts w:ascii="Arial Narrow" w:hAnsi="Arial Narrow"/>
          <w:sz w:val="22"/>
          <w:szCs w:val="22"/>
        </w:rPr>
        <w:t xml:space="preserve">ontratista. </w:t>
      </w:r>
    </w:p>
    <w:p w14:paraId="34727C22" w14:textId="77777777" w:rsidR="00264EA5" w:rsidRPr="002D71D9" w:rsidRDefault="00264EA5" w:rsidP="002834BE">
      <w:pPr>
        <w:spacing w:line="276" w:lineRule="auto"/>
        <w:jc w:val="both"/>
        <w:rPr>
          <w:rFonts w:ascii="Arial Narrow" w:hAnsi="Arial Narrow"/>
          <w:sz w:val="22"/>
          <w:szCs w:val="22"/>
        </w:rPr>
      </w:pPr>
    </w:p>
    <w:p w14:paraId="1A50A451" w14:textId="77777777" w:rsidR="006D36C0" w:rsidRPr="00C811F4" w:rsidRDefault="006D36C0" w:rsidP="006D36C0">
      <w:pPr>
        <w:spacing w:line="276" w:lineRule="auto"/>
        <w:rPr>
          <w:rFonts w:ascii="Arial Narrow" w:hAnsi="Arial Narrow" w:cs="Arial"/>
          <w:b/>
          <w:sz w:val="22"/>
          <w:szCs w:val="22"/>
          <w:lang w:val="es-ES"/>
        </w:rPr>
      </w:pPr>
      <w:r w:rsidRPr="0020548A">
        <w:rPr>
          <w:rFonts w:ascii="Arial Narrow" w:hAnsi="Arial Narrow" w:cstheme="minorBidi"/>
          <w:b/>
          <w:bCs/>
          <w:lang w:eastAsia="en-US"/>
        </w:rPr>
        <w:t>Coordinación de los trabajos</w:t>
      </w:r>
      <w:r w:rsidRPr="00C811F4">
        <w:rPr>
          <w:rFonts w:ascii="Arial Narrow" w:hAnsi="Arial Narrow" w:cs="Arial"/>
          <w:b/>
          <w:sz w:val="22"/>
          <w:szCs w:val="22"/>
          <w:lang w:val="es-ES"/>
        </w:rPr>
        <w:t xml:space="preserve"> </w:t>
      </w:r>
    </w:p>
    <w:p w14:paraId="22BC7971" w14:textId="77777777" w:rsidR="006D36C0" w:rsidRPr="002D71D9" w:rsidRDefault="006D36C0" w:rsidP="006D36C0">
      <w:pPr>
        <w:shd w:val="clear" w:color="auto" w:fill="FFFFFF" w:themeFill="background1"/>
        <w:spacing w:line="276" w:lineRule="auto"/>
        <w:jc w:val="both"/>
        <w:rPr>
          <w:rFonts w:ascii="Arial Narrow" w:hAnsi="Arial Narrow"/>
          <w:b/>
          <w:sz w:val="22"/>
          <w:szCs w:val="22"/>
        </w:rPr>
      </w:pPr>
    </w:p>
    <w:p w14:paraId="338B9880" w14:textId="77777777" w:rsidR="006D36C0" w:rsidRPr="002D71D9" w:rsidRDefault="006D36C0" w:rsidP="006D36C0">
      <w:pPr>
        <w:spacing w:line="276" w:lineRule="auto"/>
        <w:jc w:val="both"/>
        <w:rPr>
          <w:rFonts w:ascii="Arial Narrow" w:hAnsi="Arial Narrow"/>
          <w:sz w:val="22"/>
          <w:szCs w:val="22"/>
        </w:rPr>
      </w:pPr>
      <w:r w:rsidRPr="002D71D9">
        <w:rPr>
          <w:rFonts w:ascii="Arial Narrow" w:hAnsi="Arial Narrow"/>
          <w:sz w:val="22"/>
          <w:szCs w:val="22"/>
        </w:rPr>
        <w:t>Se realizará una reunión una vez emitida la orden de compra con el fin de coordinar obras en terreno, donde se trazarán los lineamientos a desarrollar. El oferente debe de entregar una carta Gantt con un plazo máximo de 5 días hábiles, considerando lo visto en terreno, describiendo las partidas principales del proyecto, según los alcances por ítem de obra. Una vez validada la carta Gantt se hará inicio de las obras</w:t>
      </w:r>
    </w:p>
    <w:p w14:paraId="0D664609" w14:textId="77777777" w:rsidR="006D36C0" w:rsidRPr="002D71D9" w:rsidRDefault="006D36C0" w:rsidP="006D36C0">
      <w:pPr>
        <w:spacing w:line="276" w:lineRule="auto"/>
        <w:jc w:val="both"/>
        <w:rPr>
          <w:rFonts w:ascii="Arial Narrow" w:hAnsi="Arial Narrow"/>
          <w:sz w:val="22"/>
          <w:szCs w:val="22"/>
        </w:rPr>
      </w:pPr>
    </w:p>
    <w:p w14:paraId="27999173" w14:textId="77777777" w:rsidR="006D36C0" w:rsidRPr="002D71D9" w:rsidRDefault="006D36C0" w:rsidP="006D36C0">
      <w:pPr>
        <w:spacing w:line="276" w:lineRule="auto"/>
        <w:jc w:val="both"/>
        <w:rPr>
          <w:rFonts w:ascii="Arial Narrow" w:hAnsi="Arial Narrow"/>
          <w:sz w:val="22"/>
          <w:szCs w:val="22"/>
        </w:rPr>
      </w:pPr>
      <w:r w:rsidRPr="002D71D9">
        <w:rPr>
          <w:rFonts w:ascii="Arial Narrow" w:hAnsi="Arial Narrow"/>
          <w:sz w:val="22"/>
          <w:szCs w:val="22"/>
        </w:rPr>
        <w:t>El supervisor de obras deberá entregar reportes periódicos para conocimiento de avances o inconvenientes durante los trabajos.</w:t>
      </w:r>
    </w:p>
    <w:p w14:paraId="496DBBDF" w14:textId="77777777" w:rsidR="006D36C0" w:rsidRPr="002D71D9" w:rsidRDefault="006D36C0" w:rsidP="006D36C0">
      <w:pPr>
        <w:spacing w:line="276" w:lineRule="auto"/>
        <w:jc w:val="both"/>
        <w:rPr>
          <w:rFonts w:ascii="Arial Narrow" w:hAnsi="Arial Narrow"/>
          <w:sz w:val="22"/>
          <w:szCs w:val="22"/>
        </w:rPr>
      </w:pPr>
    </w:p>
    <w:p w14:paraId="11CD44B6" w14:textId="77777777" w:rsidR="006D36C0" w:rsidRPr="002D71D9" w:rsidRDefault="006D36C0" w:rsidP="006D36C0">
      <w:pPr>
        <w:spacing w:line="276" w:lineRule="auto"/>
        <w:jc w:val="both"/>
        <w:rPr>
          <w:rFonts w:ascii="Arial Narrow" w:hAnsi="Arial Narrow"/>
          <w:sz w:val="22"/>
          <w:szCs w:val="22"/>
        </w:rPr>
      </w:pPr>
      <w:r w:rsidRPr="002D71D9">
        <w:rPr>
          <w:rFonts w:ascii="Arial Narrow" w:hAnsi="Arial Narrow"/>
          <w:sz w:val="22"/>
          <w:szCs w:val="22"/>
        </w:rPr>
        <w:t xml:space="preserve">La empresa deberá cumplir con los plazos ofertados en propuesta pública. En caso de no cumplir, se asignarán las correspondientes multas, definidas en Bases Administrativas. </w:t>
      </w:r>
    </w:p>
    <w:p w14:paraId="5A720C7B" w14:textId="77777777" w:rsidR="006D36C0" w:rsidRPr="002D71D9" w:rsidRDefault="006D36C0" w:rsidP="006D36C0">
      <w:pPr>
        <w:spacing w:line="276" w:lineRule="auto"/>
        <w:jc w:val="both"/>
        <w:rPr>
          <w:rFonts w:ascii="Arial Narrow" w:hAnsi="Arial Narrow"/>
          <w:sz w:val="20"/>
          <w:szCs w:val="20"/>
        </w:rPr>
      </w:pPr>
    </w:p>
    <w:p w14:paraId="6455A3B2" w14:textId="77777777" w:rsidR="006D36C0" w:rsidRPr="0020548A" w:rsidRDefault="006D36C0" w:rsidP="006D36C0">
      <w:pPr>
        <w:spacing w:line="276" w:lineRule="auto"/>
        <w:rPr>
          <w:rFonts w:ascii="Arial Narrow" w:hAnsi="Arial Narrow" w:cstheme="minorBidi"/>
          <w:b/>
          <w:bCs/>
          <w:lang w:eastAsia="en-US"/>
        </w:rPr>
      </w:pPr>
      <w:r w:rsidRPr="0020548A">
        <w:rPr>
          <w:rFonts w:ascii="Arial Narrow" w:hAnsi="Arial Narrow" w:cstheme="minorBidi"/>
          <w:b/>
          <w:bCs/>
          <w:lang w:eastAsia="en-US"/>
        </w:rPr>
        <w:t>Garantía y post venta</w:t>
      </w:r>
    </w:p>
    <w:p w14:paraId="4475DBC6" w14:textId="77777777" w:rsidR="006D36C0" w:rsidRPr="002D71D9" w:rsidRDefault="006D36C0" w:rsidP="006D36C0">
      <w:pPr>
        <w:pStyle w:val="Sinespaciado"/>
        <w:shd w:val="clear" w:color="auto" w:fill="FFFFFF" w:themeFill="background1"/>
        <w:spacing w:line="276" w:lineRule="auto"/>
        <w:rPr>
          <w:rFonts w:ascii="Arial Narrow" w:hAnsi="Arial Narrow"/>
          <w:b/>
        </w:rPr>
      </w:pPr>
    </w:p>
    <w:p w14:paraId="787D1B49" w14:textId="77777777" w:rsidR="006D36C0" w:rsidRPr="002D71D9" w:rsidRDefault="006D36C0" w:rsidP="006D36C0">
      <w:pPr>
        <w:spacing w:line="276" w:lineRule="auto"/>
        <w:jc w:val="both"/>
        <w:rPr>
          <w:rFonts w:ascii="Arial Narrow" w:hAnsi="Arial Narrow"/>
          <w:sz w:val="22"/>
          <w:szCs w:val="22"/>
        </w:rPr>
      </w:pPr>
      <w:r w:rsidRPr="002D71D9">
        <w:rPr>
          <w:rFonts w:ascii="Arial Narrow" w:hAnsi="Arial Narrow"/>
          <w:sz w:val="22"/>
          <w:szCs w:val="22"/>
        </w:rPr>
        <w:t xml:space="preserve">Los oferentes de los trabajos, deberán ofrecer una garantía técnica mínima de </w:t>
      </w:r>
      <w:r w:rsidRPr="00593F0C">
        <w:rPr>
          <w:rFonts w:ascii="Arial Narrow" w:hAnsi="Arial Narrow"/>
          <w:b/>
          <w:bCs/>
          <w:sz w:val="22"/>
          <w:szCs w:val="22"/>
          <w:u w:val="single"/>
        </w:rPr>
        <w:t>12 meses</w:t>
      </w:r>
      <w:r w:rsidRPr="002D71D9">
        <w:rPr>
          <w:rFonts w:ascii="Arial Narrow" w:hAnsi="Arial Narrow"/>
          <w:sz w:val="22"/>
          <w:szCs w:val="22"/>
        </w:rPr>
        <w:t xml:space="preserve"> a partir de la recepción conforme de los trabajos. La garantía cubre mano de obra y repuestos para desperfectos originados por mala instalación y/o fallas asociadas a fabricación. </w:t>
      </w:r>
    </w:p>
    <w:p w14:paraId="728CAFFC" w14:textId="77777777" w:rsidR="006D36C0" w:rsidRPr="002D71D9" w:rsidRDefault="006D36C0" w:rsidP="006D36C0">
      <w:pPr>
        <w:spacing w:line="276" w:lineRule="auto"/>
        <w:jc w:val="both"/>
        <w:rPr>
          <w:rFonts w:ascii="Arial Narrow" w:hAnsi="Arial Narrow"/>
          <w:sz w:val="22"/>
          <w:szCs w:val="22"/>
        </w:rPr>
      </w:pPr>
    </w:p>
    <w:p w14:paraId="1A48491D" w14:textId="2953E6E2" w:rsidR="006D36C0" w:rsidRPr="002D71D9" w:rsidRDefault="006D36C0" w:rsidP="006D36C0">
      <w:pPr>
        <w:spacing w:line="276" w:lineRule="auto"/>
        <w:jc w:val="both"/>
        <w:rPr>
          <w:rFonts w:ascii="Arial Narrow" w:hAnsi="Arial Narrow"/>
          <w:sz w:val="22"/>
          <w:szCs w:val="22"/>
        </w:rPr>
      </w:pPr>
      <w:r w:rsidRPr="002D71D9">
        <w:rPr>
          <w:rFonts w:ascii="Arial Narrow" w:hAnsi="Arial Narrow"/>
          <w:sz w:val="22"/>
          <w:szCs w:val="22"/>
        </w:rPr>
        <w:t xml:space="preserve">Dentro del periodo de garantía, los oferentes deberán solucionar las averías en un plazo máximo de 1 días corridos, aunque en caso de fuerza mayor en donde el Hospital Base Valdivia no pueda facilitar los espacios para </w:t>
      </w:r>
      <w:r w:rsidR="00E55F33">
        <w:rPr>
          <w:rFonts w:ascii="Arial Narrow" w:hAnsi="Arial Narrow"/>
          <w:sz w:val="22"/>
          <w:szCs w:val="22"/>
        </w:rPr>
        <w:t xml:space="preserve">la </w:t>
      </w:r>
      <w:r w:rsidRPr="002D71D9">
        <w:rPr>
          <w:rFonts w:ascii="Arial Narrow" w:hAnsi="Arial Narrow"/>
          <w:sz w:val="22"/>
          <w:szCs w:val="22"/>
        </w:rPr>
        <w:t>ejecución de las obras, podrá considerarse una prórroga del plazo de ejecución, siempre y cuando sean visados por referentes técnicos, también se harán excepciones cuando se esté en espera de materiales o repuestos que no estén en el mercado local, siempre y cuando el proveedor demuestre que lo haya solicitado. Los reportes se podrán realizar vía email, por parte de los integrantes de referentes técnicos.</w:t>
      </w:r>
    </w:p>
    <w:p w14:paraId="6229AD08" w14:textId="77777777" w:rsidR="006D36C0" w:rsidRPr="002D71D9" w:rsidRDefault="006D36C0" w:rsidP="006D36C0">
      <w:pPr>
        <w:spacing w:line="276" w:lineRule="auto"/>
        <w:jc w:val="both"/>
        <w:rPr>
          <w:rFonts w:ascii="Arial Narrow" w:hAnsi="Arial Narrow"/>
          <w:sz w:val="22"/>
          <w:szCs w:val="22"/>
        </w:rPr>
      </w:pPr>
    </w:p>
    <w:p w14:paraId="73E00164" w14:textId="77777777" w:rsidR="006D36C0" w:rsidRPr="0020548A" w:rsidRDefault="006D36C0" w:rsidP="006D36C0">
      <w:pPr>
        <w:spacing w:line="276" w:lineRule="auto"/>
        <w:rPr>
          <w:rFonts w:ascii="Arial Narrow" w:hAnsi="Arial Narrow" w:cstheme="minorBidi"/>
          <w:b/>
          <w:bCs/>
          <w:lang w:eastAsia="en-US"/>
        </w:rPr>
      </w:pPr>
      <w:r w:rsidRPr="0020548A">
        <w:rPr>
          <w:rFonts w:ascii="Arial Narrow" w:hAnsi="Arial Narrow" w:cstheme="minorBidi"/>
          <w:b/>
          <w:bCs/>
          <w:lang w:eastAsia="en-US"/>
        </w:rPr>
        <w:t>Multas por atraso</w:t>
      </w:r>
    </w:p>
    <w:p w14:paraId="73A25256" w14:textId="77777777" w:rsidR="006D36C0" w:rsidRPr="002D71D9" w:rsidRDefault="006D36C0" w:rsidP="006D36C0">
      <w:pPr>
        <w:shd w:val="clear" w:color="auto" w:fill="FFFFFF" w:themeFill="background1"/>
        <w:spacing w:line="276" w:lineRule="auto"/>
        <w:jc w:val="both"/>
        <w:rPr>
          <w:rFonts w:ascii="Arial Narrow" w:hAnsi="Arial Narrow"/>
          <w:sz w:val="22"/>
          <w:szCs w:val="22"/>
        </w:rPr>
      </w:pPr>
    </w:p>
    <w:p w14:paraId="353D9492" w14:textId="5781BB88" w:rsidR="006D36C0" w:rsidRPr="002D71D9" w:rsidRDefault="006D36C0" w:rsidP="006D36C0">
      <w:pPr>
        <w:spacing w:line="276" w:lineRule="auto"/>
        <w:jc w:val="both"/>
        <w:rPr>
          <w:rFonts w:ascii="Arial Narrow" w:hAnsi="Arial Narrow"/>
          <w:sz w:val="22"/>
          <w:szCs w:val="22"/>
        </w:rPr>
      </w:pPr>
      <w:r w:rsidRPr="002D71D9">
        <w:rPr>
          <w:rFonts w:ascii="Arial Narrow" w:hAnsi="Arial Narrow"/>
          <w:sz w:val="22"/>
          <w:szCs w:val="22"/>
        </w:rPr>
        <w:t xml:space="preserve">En caso de incumplimiento de los plazos de entrega ofertados por el proveedor adjudicado, el Hospital Base Valdivia se encontrará facultado para aplicar una </w:t>
      </w:r>
      <w:r w:rsidRPr="00843356">
        <w:rPr>
          <w:rFonts w:ascii="Arial Narrow" w:hAnsi="Arial Narrow"/>
          <w:sz w:val="22"/>
          <w:szCs w:val="22"/>
        </w:rPr>
        <w:t xml:space="preserve">multa de </w:t>
      </w:r>
      <w:r w:rsidR="00CA4951" w:rsidRPr="00593F0C">
        <w:rPr>
          <w:rFonts w:ascii="Arial Narrow" w:hAnsi="Arial Narrow"/>
          <w:b/>
          <w:bCs/>
          <w:sz w:val="22"/>
          <w:szCs w:val="22"/>
        </w:rPr>
        <w:t>5</w:t>
      </w:r>
      <w:r w:rsidRPr="00593F0C">
        <w:rPr>
          <w:rFonts w:ascii="Arial Narrow" w:hAnsi="Arial Narrow"/>
          <w:b/>
          <w:bCs/>
          <w:sz w:val="22"/>
          <w:szCs w:val="22"/>
        </w:rPr>
        <w:t xml:space="preserve"> UF por </w:t>
      </w:r>
      <w:r w:rsidR="00CA4951" w:rsidRPr="00593F0C">
        <w:rPr>
          <w:rFonts w:ascii="Arial Narrow" w:hAnsi="Arial Narrow"/>
          <w:b/>
          <w:bCs/>
          <w:sz w:val="22"/>
          <w:szCs w:val="22"/>
        </w:rPr>
        <w:t>día</w:t>
      </w:r>
      <w:r w:rsidRPr="00593F0C">
        <w:rPr>
          <w:rFonts w:ascii="Arial Narrow" w:hAnsi="Arial Narrow"/>
          <w:b/>
          <w:bCs/>
          <w:sz w:val="22"/>
          <w:szCs w:val="22"/>
        </w:rPr>
        <w:t xml:space="preserve"> de retraso</w:t>
      </w:r>
      <w:r w:rsidRPr="002D71D9">
        <w:rPr>
          <w:rFonts w:ascii="Arial Narrow" w:hAnsi="Arial Narrow"/>
          <w:sz w:val="22"/>
          <w:szCs w:val="22"/>
        </w:rPr>
        <w:t>.</w:t>
      </w:r>
    </w:p>
    <w:p w14:paraId="16796B1A" w14:textId="77777777" w:rsidR="006D36C0" w:rsidRPr="002D71D9" w:rsidRDefault="006D36C0" w:rsidP="006D36C0">
      <w:pPr>
        <w:spacing w:line="276" w:lineRule="auto"/>
        <w:jc w:val="both"/>
        <w:rPr>
          <w:rFonts w:ascii="Arial Narrow" w:hAnsi="Arial Narrow"/>
          <w:sz w:val="22"/>
          <w:szCs w:val="22"/>
        </w:rPr>
      </w:pPr>
    </w:p>
    <w:p w14:paraId="7C7E74B8" w14:textId="2F1303D5" w:rsidR="006D36C0" w:rsidRPr="002D71D9" w:rsidRDefault="006D36C0" w:rsidP="002834BE">
      <w:pPr>
        <w:spacing w:line="276" w:lineRule="auto"/>
        <w:jc w:val="both"/>
        <w:rPr>
          <w:rFonts w:ascii="Arial Narrow" w:hAnsi="Arial Narrow"/>
          <w:sz w:val="22"/>
          <w:szCs w:val="22"/>
        </w:rPr>
      </w:pPr>
      <w:r w:rsidRPr="002D71D9">
        <w:rPr>
          <w:rFonts w:ascii="Arial Narrow" w:hAnsi="Arial Narrow"/>
          <w:sz w:val="22"/>
          <w:szCs w:val="22"/>
        </w:rPr>
        <w:t>El valor de la Unidad de Fomento a considerar para aplicar la multa será la del día en que se rec</w:t>
      </w:r>
      <w:r w:rsidR="00C05AF4">
        <w:rPr>
          <w:rFonts w:ascii="Arial Narrow" w:hAnsi="Arial Narrow"/>
          <w:sz w:val="22"/>
          <w:szCs w:val="22"/>
        </w:rPr>
        <w:t>iba</w:t>
      </w:r>
      <w:r w:rsidRPr="002D71D9">
        <w:rPr>
          <w:rFonts w:ascii="Arial Narrow" w:hAnsi="Arial Narrow"/>
          <w:sz w:val="22"/>
          <w:szCs w:val="22"/>
        </w:rPr>
        <w:t xml:space="preserve"> en el Hospital Base Valdivia los trabajos respectivos. Esta multa será descontada de la facturación correspondiente.</w:t>
      </w:r>
    </w:p>
    <w:p w14:paraId="506A1546" w14:textId="77777777" w:rsidR="00DB0F38" w:rsidRDefault="00DB0F38" w:rsidP="002834BE">
      <w:pPr>
        <w:spacing w:line="276" w:lineRule="auto"/>
        <w:jc w:val="both"/>
        <w:rPr>
          <w:rFonts w:ascii="Arial Narrow" w:hAnsi="Arial Narrow"/>
          <w:sz w:val="22"/>
          <w:szCs w:val="22"/>
        </w:rPr>
      </w:pPr>
    </w:p>
    <w:p w14:paraId="2303943F" w14:textId="77777777" w:rsidR="00587DC8" w:rsidRDefault="00587DC8" w:rsidP="002834BE">
      <w:pPr>
        <w:spacing w:line="276" w:lineRule="auto"/>
        <w:jc w:val="both"/>
        <w:rPr>
          <w:rFonts w:ascii="Arial Narrow" w:hAnsi="Arial Narrow"/>
          <w:sz w:val="22"/>
          <w:szCs w:val="22"/>
        </w:rPr>
      </w:pPr>
    </w:p>
    <w:p w14:paraId="4DBB797A" w14:textId="77777777" w:rsidR="00587DC8" w:rsidRDefault="00587DC8" w:rsidP="002834BE">
      <w:pPr>
        <w:spacing w:line="276" w:lineRule="auto"/>
        <w:jc w:val="both"/>
        <w:rPr>
          <w:rFonts w:ascii="Arial Narrow" w:hAnsi="Arial Narrow"/>
          <w:sz w:val="22"/>
          <w:szCs w:val="22"/>
        </w:rPr>
      </w:pPr>
    </w:p>
    <w:p w14:paraId="4CBBA8A4" w14:textId="77777777" w:rsidR="00587DC8" w:rsidRDefault="00587DC8" w:rsidP="002834BE">
      <w:pPr>
        <w:spacing w:line="276" w:lineRule="auto"/>
        <w:jc w:val="both"/>
        <w:rPr>
          <w:rFonts w:ascii="Arial Narrow" w:hAnsi="Arial Narrow"/>
          <w:sz w:val="22"/>
          <w:szCs w:val="22"/>
        </w:rPr>
      </w:pPr>
    </w:p>
    <w:p w14:paraId="2B925565" w14:textId="77777777" w:rsidR="00587DC8" w:rsidRPr="00025CFD" w:rsidRDefault="00587DC8" w:rsidP="002834BE">
      <w:pPr>
        <w:spacing w:line="276" w:lineRule="auto"/>
        <w:jc w:val="both"/>
        <w:rPr>
          <w:rFonts w:ascii="Arial Narrow" w:hAnsi="Arial Narrow"/>
          <w:sz w:val="22"/>
          <w:szCs w:val="22"/>
        </w:rPr>
      </w:pPr>
    </w:p>
    <w:p w14:paraId="4B1FE9D6" w14:textId="16FBB5E6" w:rsidR="00BF7CA4" w:rsidRPr="00A36E98" w:rsidRDefault="00A36E98" w:rsidP="002834BE">
      <w:pPr>
        <w:pStyle w:val="Ttulo"/>
        <w:spacing w:line="276" w:lineRule="auto"/>
      </w:pPr>
      <w:r>
        <w:lastRenderedPageBreak/>
        <w:t>D</w:t>
      </w:r>
      <w:r w:rsidRPr="00A36E98">
        <w:t>efiniciones</w:t>
      </w:r>
    </w:p>
    <w:p w14:paraId="225A8724" w14:textId="6F47AFDC" w:rsidR="00BF7CA4" w:rsidRDefault="00A36E98" w:rsidP="002834BE">
      <w:pPr>
        <w:spacing w:line="276" w:lineRule="auto"/>
        <w:jc w:val="both"/>
        <w:rPr>
          <w:rFonts w:ascii="Arial Narrow" w:hAnsi="Arial Narrow" w:cs="Calibri"/>
          <w:b/>
          <w:bCs/>
        </w:rPr>
      </w:pPr>
      <w:r w:rsidRPr="00A36E98">
        <w:rPr>
          <w:rFonts w:ascii="Arial Narrow" w:hAnsi="Arial Narrow" w:cs="Calibri"/>
          <w:b/>
          <w:bCs/>
        </w:rPr>
        <w:t xml:space="preserve">Obligaciones del </w:t>
      </w:r>
      <w:r w:rsidR="006F2D67">
        <w:rPr>
          <w:rFonts w:ascii="Arial Narrow" w:hAnsi="Arial Narrow" w:cs="Calibri"/>
          <w:b/>
          <w:bCs/>
        </w:rPr>
        <w:t>proveedor</w:t>
      </w:r>
    </w:p>
    <w:p w14:paraId="64875FEB" w14:textId="77777777" w:rsidR="00A36E98" w:rsidRPr="00025CFD" w:rsidRDefault="00A36E98" w:rsidP="002834BE">
      <w:pPr>
        <w:spacing w:line="276" w:lineRule="auto"/>
        <w:jc w:val="both"/>
        <w:rPr>
          <w:rFonts w:ascii="Arial Narrow" w:hAnsi="Arial Narrow" w:cs="Calibri"/>
          <w:b/>
          <w:bCs/>
          <w:sz w:val="22"/>
          <w:szCs w:val="22"/>
        </w:rPr>
      </w:pPr>
    </w:p>
    <w:p w14:paraId="05FF461A" w14:textId="4026B907" w:rsidR="00BF7CA4" w:rsidRPr="00BF7CA4" w:rsidRDefault="00BF7CA4" w:rsidP="002834BE">
      <w:pPr>
        <w:spacing w:line="276" w:lineRule="auto"/>
        <w:jc w:val="both"/>
        <w:rPr>
          <w:rFonts w:ascii="Arial Narrow" w:hAnsi="Arial Narrow" w:cstheme="minorBidi"/>
          <w:sz w:val="22"/>
          <w:szCs w:val="22"/>
          <w:lang w:eastAsia="en-US"/>
        </w:rPr>
      </w:pPr>
      <w:r w:rsidRPr="00BF7CA4">
        <w:rPr>
          <w:rFonts w:ascii="Arial Narrow" w:hAnsi="Arial Narrow" w:cstheme="minorBidi"/>
          <w:sz w:val="22"/>
          <w:szCs w:val="22"/>
          <w:lang w:eastAsia="en-US"/>
        </w:rPr>
        <w:t>Será obligación del </w:t>
      </w:r>
      <w:r w:rsidR="006F2D67">
        <w:rPr>
          <w:rFonts w:ascii="Arial Narrow" w:hAnsi="Arial Narrow" w:cstheme="minorBidi"/>
          <w:sz w:val="22"/>
          <w:szCs w:val="22"/>
          <w:lang w:eastAsia="en-US"/>
        </w:rPr>
        <w:t>PROVEEDOR</w:t>
      </w:r>
      <w:r w:rsidR="00C61489">
        <w:rPr>
          <w:rFonts w:ascii="Arial Narrow" w:hAnsi="Arial Narrow" w:cstheme="minorBidi"/>
          <w:sz w:val="22"/>
          <w:szCs w:val="22"/>
          <w:lang w:eastAsia="en-US"/>
        </w:rPr>
        <w:t xml:space="preserve"> </w:t>
      </w:r>
      <w:r w:rsidR="00C61489" w:rsidRPr="00BF7CA4">
        <w:rPr>
          <w:rFonts w:ascii="Arial Narrow" w:hAnsi="Arial Narrow" w:cstheme="minorBidi"/>
          <w:sz w:val="22"/>
          <w:szCs w:val="22"/>
          <w:lang w:eastAsia="en-US"/>
        </w:rPr>
        <w:t>conocer</w:t>
      </w:r>
      <w:r w:rsidRPr="00BF7CA4">
        <w:rPr>
          <w:rFonts w:ascii="Arial Narrow" w:hAnsi="Arial Narrow" w:cstheme="minorBidi"/>
          <w:sz w:val="22"/>
          <w:szCs w:val="22"/>
          <w:lang w:eastAsia="en-US"/>
        </w:rPr>
        <w:t xml:space="preserve"> la normativa vigente, tomar todas las medidas y precauciones que sean necesarias para el correcto, cabal y oportuno cumplimiento del contrato de obras encomendadas, de conformidad a las bases y demás antecedentes técnicos correspondientes. En especial, sin que la enumeración siguiente sea taxativa y sin perjuicio de las demás obligaciones del </w:t>
      </w:r>
      <w:r w:rsidR="006F2D67">
        <w:rPr>
          <w:rFonts w:ascii="Arial Narrow" w:hAnsi="Arial Narrow" w:cstheme="minorBidi"/>
          <w:sz w:val="22"/>
          <w:szCs w:val="22"/>
          <w:lang w:eastAsia="en-US"/>
        </w:rPr>
        <w:t>proveedor</w:t>
      </w:r>
      <w:r w:rsidR="00C61489">
        <w:rPr>
          <w:rFonts w:ascii="Arial Narrow" w:hAnsi="Arial Narrow" w:cstheme="minorBidi"/>
          <w:sz w:val="22"/>
          <w:szCs w:val="22"/>
          <w:lang w:eastAsia="en-US"/>
        </w:rPr>
        <w:t xml:space="preserve"> </w:t>
      </w:r>
      <w:r w:rsidR="00C61489" w:rsidRPr="00BF7CA4">
        <w:rPr>
          <w:rFonts w:ascii="Arial Narrow" w:hAnsi="Arial Narrow" w:cstheme="minorBidi"/>
          <w:sz w:val="22"/>
          <w:szCs w:val="22"/>
          <w:lang w:eastAsia="en-US"/>
        </w:rPr>
        <w:t>según</w:t>
      </w:r>
      <w:r w:rsidRPr="00BF7CA4">
        <w:rPr>
          <w:rFonts w:ascii="Arial Narrow" w:hAnsi="Arial Narrow" w:cstheme="minorBidi"/>
          <w:sz w:val="22"/>
          <w:szCs w:val="22"/>
          <w:lang w:eastAsia="en-US"/>
        </w:rPr>
        <w:t xml:space="preserve"> las bases y antecedentes de la obra, son obligaciones del </w:t>
      </w:r>
      <w:r w:rsidR="006F2D67">
        <w:rPr>
          <w:rFonts w:ascii="Arial Narrow" w:hAnsi="Arial Narrow" w:cstheme="minorBidi"/>
          <w:sz w:val="22"/>
          <w:szCs w:val="22"/>
          <w:lang w:eastAsia="en-US"/>
        </w:rPr>
        <w:t>proveedor</w:t>
      </w:r>
      <w:r w:rsidRPr="00BF7CA4">
        <w:rPr>
          <w:rFonts w:ascii="Arial Narrow" w:hAnsi="Arial Narrow" w:cstheme="minorBidi"/>
          <w:sz w:val="22"/>
          <w:szCs w:val="22"/>
          <w:lang w:eastAsia="en-US"/>
        </w:rPr>
        <w:t>:</w:t>
      </w:r>
    </w:p>
    <w:p w14:paraId="2D30F4A4" w14:textId="119FBAFF" w:rsidR="00BF7CA4" w:rsidRPr="00BF7CA4" w:rsidRDefault="00BF7CA4" w:rsidP="002834BE">
      <w:pPr>
        <w:pStyle w:val="Prrafodelista"/>
        <w:numPr>
          <w:ilvl w:val="0"/>
          <w:numId w:val="28"/>
        </w:numPr>
        <w:spacing w:after="160" w:line="276" w:lineRule="auto"/>
        <w:ind w:firstLine="0"/>
        <w:jc w:val="both"/>
        <w:rPr>
          <w:rFonts w:ascii="Arial Narrow" w:hAnsi="Arial Narrow"/>
          <w:sz w:val="22"/>
          <w:szCs w:val="22"/>
        </w:rPr>
      </w:pPr>
      <w:r w:rsidRPr="00BF7CA4">
        <w:rPr>
          <w:rFonts w:ascii="Arial Narrow" w:hAnsi="Arial Narrow"/>
          <w:sz w:val="22"/>
          <w:szCs w:val="22"/>
        </w:rPr>
        <w:t xml:space="preserve">Tomar todas las precauciones para evitar daños al </w:t>
      </w:r>
      <w:r w:rsidR="00C05AF4">
        <w:rPr>
          <w:rFonts w:ascii="Arial Narrow" w:hAnsi="Arial Narrow"/>
          <w:sz w:val="22"/>
          <w:szCs w:val="22"/>
        </w:rPr>
        <w:t>h</w:t>
      </w:r>
      <w:r w:rsidRPr="00BF7CA4">
        <w:rPr>
          <w:rFonts w:ascii="Arial Narrow" w:hAnsi="Arial Narrow"/>
          <w:sz w:val="22"/>
          <w:szCs w:val="22"/>
        </w:rPr>
        <w:t>ospital, sus usuarios internos</w:t>
      </w:r>
      <w:r w:rsidR="00F41ACD">
        <w:rPr>
          <w:rFonts w:ascii="Arial Narrow" w:hAnsi="Arial Narrow"/>
          <w:sz w:val="22"/>
          <w:szCs w:val="22"/>
        </w:rPr>
        <w:t>,</w:t>
      </w:r>
      <w:r w:rsidRPr="00BF7CA4">
        <w:rPr>
          <w:rFonts w:ascii="Arial Narrow" w:hAnsi="Arial Narrow"/>
          <w:sz w:val="22"/>
          <w:szCs w:val="22"/>
        </w:rPr>
        <w:t xml:space="preserve"> externos, </w:t>
      </w:r>
      <w:r w:rsidR="00F41ACD">
        <w:rPr>
          <w:rFonts w:ascii="Arial Narrow" w:hAnsi="Arial Narrow"/>
          <w:sz w:val="22"/>
          <w:szCs w:val="22"/>
        </w:rPr>
        <w:t>terceras personas</w:t>
      </w:r>
      <w:r w:rsidRPr="00BF7CA4">
        <w:rPr>
          <w:rFonts w:ascii="Arial Narrow" w:hAnsi="Arial Narrow"/>
          <w:sz w:val="22"/>
          <w:szCs w:val="22"/>
        </w:rPr>
        <w:t xml:space="preserve"> y al personal que trabaja en la obra. Igualmente deberá tomar todas las precauciones para evitar daños a propiedades de terceros y al medio ambiente durante la ejecución de las obras.</w:t>
      </w:r>
    </w:p>
    <w:p w14:paraId="4A25FCF6" w14:textId="559F980B" w:rsidR="00BF7CA4" w:rsidRPr="00BF7CA4" w:rsidRDefault="00BF7CA4" w:rsidP="002834BE">
      <w:pPr>
        <w:pStyle w:val="Prrafodelista"/>
        <w:numPr>
          <w:ilvl w:val="0"/>
          <w:numId w:val="28"/>
        </w:numPr>
        <w:spacing w:after="160" w:line="276" w:lineRule="auto"/>
        <w:ind w:firstLine="0"/>
        <w:jc w:val="both"/>
        <w:rPr>
          <w:rFonts w:ascii="Arial Narrow" w:hAnsi="Arial Narrow"/>
          <w:sz w:val="22"/>
          <w:szCs w:val="22"/>
        </w:rPr>
      </w:pPr>
      <w:r w:rsidRPr="00BF7CA4">
        <w:rPr>
          <w:rFonts w:ascii="Arial Narrow" w:hAnsi="Arial Narrow"/>
          <w:sz w:val="22"/>
          <w:szCs w:val="22"/>
        </w:rPr>
        <w:t xml:space="preserve">Entregar una programación de la obra coordinada con el </w:t>
      </w:r>
      <w:r w:rsidR="00C05AF4">
        <w:rPr>
          <w:rFonts w:ascii="Arial Narrow" w:hAnsi="Arial Narrow"/>
          <w:sz w:val="22"/>
          <w:szCs w:val="22"/>
        </w:rPr>
        <w:t>r</w:t>
      </w:r>
      <w:r w:rsidRPr="00BF7CA4">
        <w:rPr>
          <w:rFonts w:ascii="Arial Narrow" w:hAnsi="Arial Narrow"/>
          <w:sz w:val="22"/>
          <w:szCs w:val="22"/>
        </w:rPr>
        <w:t>eferente del contrato, esto cuando se trate de</w:t>
      </w:r>
      <w:r>
        <w:rPr>
          <w:rFonts w:ascii="Arial Narrow" w:hAnsi="Arial Narrow"/>
          <w:sz w:val="22"/>
          <w:szCs w:val="22"/>
        </w:rPr>
        <w:t xml:space="preserve"> </w:t>
      </w:r>
      <w:del w:id="7" w:author="jose sancho" w:date="2020-06-26T14:55:00Z">
        <w:r w:rsidRPr="00BF7CA4">
          <w:rPr>
            <w:rFonts w:ascii="Arial Narrow" w:hAnsi="Arial Narrow"/>
            <w:sz w:val="22"/>
            <w:szCs w:val="22"/>
          </w:rPr>
          <w:delText xml:space="preserve"> </w:delText>
        </w:r>
      </w:del>
      <w:r w:rsidRPr="00BF7CA4">
        <w:rPr>
          <w:rFonts w:ascii="Arial Narrow" w:hAnsi="Arial Narrow"/>
          <w:sz w:val="22"/>
          <w:szCs w:val="22"/>
        </w:rPr>
        <w:t xml:space="preserve">duración mayor a 7 días corridos dentro del </w:t>
      </w:r>
      <w:r w:rsidR="00C05AF4">
        <w:rPr>
          <w:rFonts w:ascii="Arial Narrow" w:hAnsi="Arial Narrow"/>
          <w:sz w:val="22"/>
          <w:szCs w:val="22"/>
        </w:rPr>
        <w:t>h</w:t>
      </w:r>
      <w:r w:rsidRPr="00BF7CA4">
        <w:rPr>
          <w:rFonts w:ascii="Arial Narrow" w:hAnsi="Arial Narrow"/>
          <w:sz w:val="22"/>
          <w:szCs w:val="22"/>
        </w:rPr>
        <w:t xml:space="preserve">ospital. Programación se entregará en formato gráfico tipo Gantt de forma coordinada con el </w:t>
      </w:r>
      <w:proofErr w:type="spellStart"/>
      <w:r w:rsidRPr="00BF7CA4">
        <w:rPr>
          <w:rFonts w:ascii="Arial Narrow" w:hAnsi="Arial Narrow"/>
          <w:sz w:val="22"/>
          <w:szCs w:val="22"/>
        </w:rPr>
        <w:t>Itemizado</w:t>
      </w:r>
      <w:proofErr w:type="spellEnd"/>
      <w:r w:rsidRPr="00BF7CA4">
        <w:rPr>
          <w:rFonts w:ascii="Arial Narrow" w:hAnsi="Arial Narrow"/>
          <w:sz w:val="22"/>
          <w:szCs w:val="22"/>
        </w:rPr>
        <w:t xml:space="preserve"> Técnico y presupuesto de la obra.</w:t>
      </w:r>
    </w:p>
    <w:p w14:paraId="2E664ADA" w14:textId="48A5B5D0" w:rsidR="00BF7CA4" w:rsidRPr="00BF7CA4" w:rsidRDefault="00BF7CA4" w:rsidP="002834BE">
      <w:pPr>
        <w:pStyle w:val="Prrafodelista"/>
        <w:numPr>
          <w:ilvl w:val="0"/>
          <w:numId w:val="28"/>
        </w:numPr>
        <w:spacing w:after="160" w:line="276" w:lineRule="auto"/>
        <w:ind w:firstLine="0"/>
        <w:jc w:val="both"/>
        <w:rPr>
          <w:rFonts w:ascii="Arial Narrow" w:hAnsi="Arial Narrow"/>
          <w:sz w:val="22"/>
          <w:szCs w:val="22"/>
        </w:rPr>
      </w:pPr>
      <w:r w:rsidRPr="00BF7CA4">
        <w:rPr>
          <w:rFonts w:ascii="Arial Narrow" w:hAnsi="Arial Narrow"/>
          <w:sz w:val="22"/>
          <w:szCs w:val="22"/>
        </w:rPr>
        <w:t>Al momento de la entrega del terreno y si la obra excede el plazo de ejecución de 7 días corridos se fijará al menos una reunión de obra en la que deberá estar presente el </w:t>
      </w:r>
      <w:r w:rsidR="00C05AF4">
        <w:rPr>
          <w:rFonts w:ascii="Arial Narrow" w:hAnsi="Arial Narrow"/>
          <w:sz w:val="22"/>
          <w:szCs w:val="22"/>
        </w:rPr>
        <w:t>p</w:t>
      </w:r>
      <w:r w:rsidR="006F2D67">
        <w:rPr>
          <w:rFonts w:ascii="Arial Narrow" w:hAnsi="Arial Narrow"/>
          <w:sz w:val="22"/>
          <w:szCs w:val="22"/>
        </w:rPr>
        <w:t>roveedor</w:t>
      </w:r>
      <w:r w:rsidRPr="00BF7CA4">
        <w:rPr>
          <w:rFonts w:ascii="Arial Narrow" w:hAnsi="Arial Narrow"/>
          <w:sz w:val="22"/>
          <w:szCs w:val="22"/>
        </w:rPr>
        <w:t xml:space="preserve"> o su representante en obra y una contraparte técnica por parte del </w:t>
      </w:r>
      <w:r w:rsidR="00C05AF4">
        <w:rPr>
          <w:rFonts w:ascii="Arial Narrow" w:hAnsi="Arial Narrow"/>
          <w:sz w:val="22"/>
          <w:szCs w:val="22"/>
        </w:rPr>
        <w:t>h</w:t>
      </w:r>
      <w:r w:rsidRPr="00BF7CA4">
        <w:rPr>
          <w:rFonts w:ascii="Arial Narrow" w:hAnsi="Arial Narrow"/>
          <w:sz w:val="22"/>
          <w:szCs w:val="22"/>
        </w:rPr>
        <w:t>ospital. Será de responsabilidad del </w:t>
      </w:r>
      <w:r w:rsidR="00C05AF4">
        <w:rPr>
          <w:rFonts w:ascii="Arial Narrow" w:hAnsi="Arial Narrow"/>
          <w:sz w:val="22"/>
          <w:szCs w:val="22"/>
        </w:rPr>
        <w:t>p</w:t>
      </w:r>
      <w:r w:rsidR="006F2D67">
        <w:rPr>
          <w:rFonts w:ascii="Arial Narrow" w:hAnsi="Arial Narrow"/>
          <w:sz w:val="22"/>
          <w:szCs w:val="22"/>
        </w:rPr>
        <w:t>roveedor</w:t>
      </w:r>
      <w:r w:rsidRPr="00BF7CA4">
        <w:rPr>
          <w:rFonts w:ascii="Arial Narrow" w:hAnsi="Arial Narrow"/>
          <w:sz w:val="22"/>
          <w:szCs w:val="22"/>
        </w:rPr>
        <w:t xml:space="preserve"> su coordinación y materialización. Del acto se dejará registro en </w:t>
      </w:r>
      <w:r w:rsidR="00C05AF4">
        <w:rPr>
          <w:rFonts w:ascii="Arial Narrow" w:hAnsi="Arial Narrow"/>
          <w:sz w:val="22"/>
          <w:szCs w:val="22"/>
        </w:rPr>
        <w:t>a</w:t>
      </w:r>
      <w:r w:rsidRPr="00BF7CA4">
        <w:rPr>
          <w:rFonts w:ascii="Arial Narrow" w:hAnsi="Arial Narrow"/>
          <w:sz w:val="22"/>
          <w:szCs w:val="22"/>
        </w:rPr>
        <w:t>cta.</w:t>
      </w:r>
    </w:p>
    <w:p w14:paraId="25524CBD" w14:textId="77777777" w:rsidR="00BF7CA4" w:rsidRPr="001A3739" w:rsidRDefault="00BF7CA4" w:rsidP="002834BE">
      <w:pPr>
        <w:pStyle w:val="Prrafodelista"/>
        <w:numPr>
          <w:ilvl w:val="0"/>
          <w:numId w:val="33"/>
        </w:numPr>
        <w:spacing w:after="160" w:line="276" w:lineRule="auto"/>
        <w:jc w:val="both"/>
        <w:rPr>
          <w:ins w:id="8" w:author="jose sancho" w:date="2020-06-26T14:58:00Z"/>
          <w:rFonts w:ascii="Arial Narrow" w:hAnsi="Arial Narrow"/>
          <w:sz w:val="22"/>
          <w:szCs w:val="22"/>
        </w:rPr>
      </w:pPr>
      <w:r w:rsidRPr="001A3739">
        <w:rPr>
          <w:rFonts w:ascii="Arial Narrow" w:hAnsi="Arial Narrow"/>
          <w:sz w:val="22"/>
          <w:szCs w:val="22"/>
        </w:rPr>
        <w:t xml:space="preserve">Cumplir con todas las normas establecidas en el artículo 76 de la Ley Nº16.744 sobre Riesgos de Accidentes del Trabajo y en la Circular Nº2378 de 30 de mayo de 2007, de la Superintendencia de Seguridad Social y las modificaciones que ambas regulaciones pueden tener. </w:t>
      </w:r>
    </w:p>
    <w:p w14:paraId="53C4E851" w14:textId="13614764" w:rsidR="00BF7CA4" w:rsidRPr="001A3739" w:rsidRDefault="00BF7CA4" w:rsidP="002834BE">
      <w:pPr>
        <w:pStyle w:val="Prrafodelista"/>
        <w:numPr>
          <w:ilvl w:val="0"/>
          <w:numId w:val="33"/>
        </w:numPr>
        <w:spacing w:after="160" w:line="276" w:lineRule="auto"/>
        <w:jc w:val="both"/>
        <w:rPr>
          <w:rFonts w:ascii="Arial Narrow" w:hAnsi="Arial Narrow"/>
          <w:sz w:val="22"/>
          <w:szCs w:val="22"/>
        </w:rPr>
      </w:pPr>
      <w:r w:rsidRPr="001A3739">
        <w:rPr>
          <w:rFonts w:ascii="Arial Narrow" w:hAnsi="Arial Narrow"/>
          <w:sz w:val="22"/>
          <w:szCs w:val="22"/>
        </w:rPr>
        <w:t xml:space="preserve">Pagar las multas que pudieran cursarse al </w:t>
      </w:r>
      <w:r w:rsidR="00C05AF4">
        <w:rPr>
          <w:rFonts w:ascii="Arial Narrow" w:hAnsi="Arial Narrow"/>
          <w:sz w:val="22"/>
          <w:szCs w:val="22"/>
        </w:rPr>
        <w:t>h</w:t>
      </w:r>
      <w:r w:rsidRPr="001A3739">
        <w:rPr>
          <w:rFonts w:ascii="Arial Narrow" w:hAnsi="Arial Narrow"/>
          <w:sz w:val="22"/>
          <w:szCs w:val="22"/>
        </w:rPr>
        <w:t xml:space="preserve">ospital por motivos de infracción a las </w:t>
      </w:r>
      <w:r w:rsidR="00C05AF4">
        <w:rPr>
          <w:rFonts w:ascii="Arial Narrow" w:hAnsi="Arial Narrow"/>
          <w:sz w:val="22"/>
          <w:szCs w:val="22"/>
        </w:rPr>
        <w:t>N</w:t>
      </w:r>
      <w:r w:rsidRPr="001A3739">
        <w:rPr>
          <w:rFonts w:ascii="Arial Narrow" w:hAnsi="Arial Narrow"/>
          <w:sz w:val="22"/>
          <w:szCs w:val="22"/>
        </w:rPr>
        <w:t xml:space="preserve">ormas de Higiene y Seguridad. Además, deberá pagar una multa al </w:t>
      </w:r>
      <w:r w:rsidR="00C05AF4">
        <w:rPr>
          <w:rFonts w:ascii="Arial Narrow" w:hAnsi="Arial Narrow"/>
          <w:sz w:val="22"/>
          <w:szCs w:val="22"/>
        </w:rPr>
        <w:t>h</w:t>
      </w:r>
      <w:r w:rsidRPr="001A3739">
        <w:rPr>
          <w:rFonts w:ascii="Arial Narrow" w:hAnsi="Arial Narrow"/>
          <w:sz w:val="22"/>
          <w:szCs w:val="22"/>
        </w:rPr>
        <w:t>ospital por cualquier accidente que pudiera ocurrir en las obras, multa que podrá ser determinada en el contrato respectivo.</w:t>
      </w:r>
    </w:p>
    <w:p w14:paraId="6727C187" w14:textId="7A543E64" w:rsidR="00BF7CA4" w:rsidRPr="00A36E98" w:rsidRDefault="00A36E98" w:rsidP="002834BE">
      <w:pPr>
        <w:pStyle w:val="Subttulo"/>
        <w:rPr>
          <w:rFonts w:eastAsiaTheme="minorHAnsi" w:cstheme="minorBidi"/>
          <w:bCs/>
          <w:iCs w:val="0"/>
          <w:spacing w:val="0"/>
          <w:sz w:val="24"/>
          <w:lang w:val="es-ES_tradnl"/>
        </w:rPr>
      </w:pPr>
      <w:r>
        <w:rPr>
          <w:rFonts w:eastAsiaTheme="minorHAnsi" w:cstheme="minorBidi"/>
          <w:bCs/>
          <w:iCs w:val="0"/>
          <w:spacing w:val="0"/>
          <w:sz w:val="24"/>
          <w:lang w:val="es-ES_tradnl"/>
        </w:rPr>
        <w:t>S</w:t>
      </w:r>
      <w:r w:rsidRPr="00A36E98">
        <w:rPr>
          <w:rFonts w:eastAsiaTheme="minorHAnsi" w:cstheme="minorBidi"/>
          <w:bCs/>
          <w:iCs w:val="0"/>
          <w:spacing w:val="0"/>
          <w:sz w:val="24"/>
          <w:lang w:val="es-ES_tradnl"/>
        </w:rPr>
        <w:t>obre los materiales</w:t>
      </w:r>
    </w:p>
    <w:p w14:paraId="7B38382C" w14:textId="77777777" w:rsidR="00BF7CA4" w:rsidRPr="00BF7CA4" w:rsidRDefault="00BF7CA4" w:rsidP="002834BE">
      <w:pPr>
        <w:spacing w:line="276" w:lineRule="auto"/>
        <w:jc w:val="both"/>
        <w:rPr>
          <w:rFonts w:ascii="Arial Narrow" w:hAnsi="Arial Narrow" w:cstheme="minorBidi"/>
          <w:sz w:val="22"/>
          <w:szCs w:val="22"/>
          <w:lang w:eastAsia="en-US"/>
        </w:rPr>
      </w:pPr>
      <w:r w:rsidRPr="00BF7CA4">
        <w:rPr>
          <w:rFonts w:ascii="Arial Narrow" w:hAnsi="Arial Narrow" w:cstheme="minorBidi"/>
          <w:sz w:val="22"/>
          <w:szCs w:val="22"/>
          <w:lang w:eastAsia="en-US"/>
        </w:rPr>
        <w:t>Los materiales, equipos, accesorios y en general todo lo que se incorpore a las obras, ya sean directa o indirectamente, en acuerdo a lo especificado serán:</w:t>
      </w:r>
    </w:p>
    <w:p w14:paraId="36CFF1E9" w14:textId="77777777" w:rsidR="00BF7CA4" w:rsidRPr="00A36E98" w:rsidRDefault="00BF7CA4" w:rsidP="002834BE">
      <w:pPr>
        <w:pStyle w:val="Prrafodelista"/>
        <w:numPr>
          <w:ilvl w:val="0"/>
          <w:numId w:val="34"/>
        </w:numPr>
        <w:spacing w:after="160" w:line="276" w:lineRule="auto"/>
        <w:jc w:val="both"/>
        <w:rPr>
          <w:rFonts w:ascii="Arial Narrow" w:hAnsi="Arial Narrow"/>
          <w:sz w:val="22"/>
          <w:szCs w:val="22"/>
        </w:rPr>
      </w:pPr>
      <w:r w:rsidRPr="00A36E98">
        <w:rPr>
          <w:rFonts w:ascii="Arial Narrow" w:hAnsi="Arial Narrow"/>
          <w:sz w:val="22"/>
          <w:szCs w:val="22"/>
        </w:rPr>
        <w:t>Nuevos.</w:t>
      </w:r>
    </w:p>
    <w:p w14:paraId="62805048" w14:textId="215EC52F" w:rsidR="00BF7CA4" w:rsidRPr="00A36E98" w:rsidRDefault="00BF7CA4" w:rsidP="002834BE">
      <w:pPr>
        <w:pStyle w:val="Prrafodelista"/>
        <w:numPr>
          <w:ilvl w:val="0"/>
          <w:numId w:val="34"/>
        </w:numPr>
        <w:spacing w:after="160" w:line="276" w:lineRule="auto"/>
        <w:jc w:val="both"/>
        <w:rPr>
          <w:rFonts w:ascii="Arial Narrow" w:hAnsi="Arial Narrow"/>
          <w:sz w:val="22"/>
          <w:szCs w:val="22"/>
        </w:rPr>
      </w:pPr>
      <w:r w:rsidRPr="00A36E98">
        <w:rPr>
          <w:rFonts w:ascii="Arial Narrow" w:hAnsi="Arial Narrow"/>
          <w:sz w:val="22"/>
          <w:szCs w:val="22"/>
        </w:rPr>
        <w:t xml:space="preserve">De primera calidad, cumplir con las normas u otras aplicables vigentes y con </w:t>
      </w:r>
      <w:r w:rsidR="00434495" w:rsidRPr="00A36E98">
        <w:rPr>
          <w:rFonts w:ascii="Arial Narrow" w:hAnsi="Arial Narrow"/>
          <w:sz w:val="22"/>
          <w:szCs w:val="22"/>
        </w:rPr>
        <w:t>las condiciones</w:t>
      </w:r>
      <w:r w:rsidRPr="00A36E98">
        <w:rPr>
          <w:rFonts w:ascii="Arial Narrow" w:hAnsi="Arial Narrow"/>
          <w:sz w:val="22"/>
          <w:szCs w:val="22"/>
        </w:rPr>
        <w:t xml:space="preserve"> exigidas en las Especificaciones Técnicas.</w:t>
      </w:r>
    </w:p>
    <w:p w14:paraId="6F94D5C9" w14:textId="77777777" w:rsidR="00BF7CA4" w:rsidRPr="00A36E98" w:rsidRDefault="00BF7CA4" w:rsidP="002834BE">
      <w:pPr>
        <w:pStyle w:val="Prrafodelista"/>
        <w:numPr>
          <w:ilvl w:val="0"/>
          <w:numId w:val="34"/>
        </w:numPr>
        <w:spacing w:after="160" w:line="276" w:lineRule="auto"/>
        <w:jc w:val="both"/>
        <w:rPr>
          <w:rFonts w:ascii="Arial Narrow" w:hAnsi="Arial Narrow"/>
          <w:sz w:val="22"/>
          <w:szCs w:val="22"/>
        </w:rPr>
      </w:pPr>
      <w:r w:rsidRPr="00A36E98">
        <w:rPr>
          <w:rFonts w:ascii="Arial Narrow" w:hAnsi="Arial Narrow"/>
          <w:sz w:val="22"/>
          <w:szCs w:val="22"/>
        </w:rPr>
        <w:t>Serán operados y/o instalados estrictamente según las indicaciones del fabricante y/o productor.</w:t>
      </w:r>
    </w:p>
    <w:p w14:paraId="60F7846D" w14:textId="77777777" w:rsidR="00434495" w:rsidRDefault="00BF7CA4" w:rsidP="00B40885">
      <w:pPr>
        <w:pStyle w:val="Prrafodelista"/>
        <w:numPr>
          <w:ilvl w:val="0"/>
          <w:numId w:val="34"/>
        </w:numPr>
        <w:spacing w:after="160" w:line="276" w:lineRule="auto"/>
        <w:jc w:val="both"/>
        <w:rPr>
          <w:rFonts w:ascii="Arial Narrow" w:hAnsi="Arial Narrow"/>
          <w:sz w:val="22"/>
          <w:szCs w:val="22"/>
        </w:rPr>
      </w:pPr>
      <w:r w:rsidRPr="00434495">
        <w:rPr>
          <w:rFonts w:ascii="Arial Narrow" w:hAnsi="Arial Narrow"/>
          <w:sz w:val="22"/>
          <w:szCs w:val="22"/>
        </w:rPr>
        <w:t>Sometidos a los ensayos que se dispongan de acuerdo a las normas aplicables, en el lugar de fabricación o preparación</w:t>
      </w:r>
      <w:r w:rsidR="00434495">
        <w:rPr>
          <w:rFonts w:ascii="Arial Narrow" w:hAnsi="Arial Narrow"/>
          <w:sz w:val="22"/>
          <w:szCs w:val="22"/>
        </w:rPr>
        <w:t>.</w:t>
      </w:r>
    </w:p>
    <w:p w14:paraId="46C6AFDA" w14:textId="5A42F874" w:rsidR="00BF7CA4" w:rsidRPr="00434495" w:rsidRDefault="00BF7CA4" w:rsidP="00434495">
      <w:pPr>
        <w:spacing w:after="160" w:line="276" w:lineRule="auto"/>
        <w:jc w:val="both"/>
        <w:rPr>
          <w:rFonts w:ascii="Arial Narrow" w:hAnsi="Arial Narrow"/>
          <w:sz w:val="22"/>
          <w:szCs w:val="22"/>
        </w:rPr>
      </w:pPr>
      <w:r w:rsidRPr="00434495">
        <w:rPr>
          <w:rFonts w:ascii="Arial Narrow" w:hAnsi="Arial Narrow"/>
          <w:sz w:val="22"/>
          <w:szCs w:val="22"/>
        </w:rPr>
        <w:t xml:space="preserve">El </w:t>
      </w:r>
      <w:r w:rsidR="007C4A82">
        <w:rPr>
          <w:rFonts w:ascii="Arial Narrow" w:hAnsi="Arial Narrow"/>
          <w:sz w:val="22"/>
          <w:szCs w:val="22"/>
        </w:rPr>
        <w:t>p</w:t>
      </w:r>
      <w:r w:rsidR="006F2D67" w:rsidRPr="00434495">
        <w:rPr>
          <w:rFonts w:ascii="Arial Narrow" w:hAnsi="Arial Narrow"/>
          <w:sz w:val="22"/>
          <w:szCs w:val="22"/>
        </w:rPr>
        <w:t>roveedor</w:t>
      </w:r>
      <w:r w:rsidR="00C61489" w:rsidRPr="00434495">
        <w:rPr>
          <w:rFonts w:ascii="Arial Narrow" w:hAnsi="Arial Narrow"/>
          <w:sz w:val="22"/>
          <w:szCs w:val="22"/>
        </w:rPr>
        <w:t xml:space="preserve"> será</w:t>
      </w:r>
      <w:r w:rsidRPr="00434495">
        <w:rPr>
          <w:rFonts w:ascii="Arial Narrow" w:hAnsi="Arial Narrow"/>
          <w:sz w:val="22"/>
          <w:szCs w:val="22"/>
        </w:rPr>
        <w:t xml:space="preserve"> el único responsable de la oportunidad en que deba comprar los materiales y hacer la colocación de pedido de los mismos. Por último, el </w:t>
      </w:r>
      <w:r w:rsidR="007C4A82">
        <w:rPr>
          <w:rFonts w:ascii="Arial Narrow" w:hAnsi="Arial Narrow"/>
          <w:sz w:val="22"/>
          <w:szCs w:val="22"/>
        </w:rPr>
        <w:t>p</w:t>
      </w:r>
      <w:r w:rsidR="006F2D67" w:rsidRPr="00434495">
        <w:rPr>
          <w:rFonts w:ascii="Arial Narrow" w:hAnsi="Arial Narrow"/>
          <w:sz w:val="22"/>
          <w:szCs w:val="22"/>
        </w:rPr>
        <w:t>roveedor</w:t>
      </w:r>
      <w:r w:rsidRPr="00434495">
        <w:rPr>
          <w:rFonts w:ascii="Arial Narrow" w:hAnsi="Arial Narrow"/>
          <w:sz w:val="22"/>
          <w:szCs w:val="22"/>
        </w:rPr>
        <w:t xml:space="preserve"> deberá velar por tener siempre los materiales en el terreno en forma oportuna y haber hecho las compras de los materiales importados en el tiempo adecuado.</w:t>
      </w:r>
    </w:p>
    <w:p w14:paraId="30A37ECD" w14:textId="1AAE111F" w:rsidR="00434495" w:rsidRDefault="00BF7CA4" w:rsidP="002834BE">
      <w:pPr>
        <w:spacing w:line="276" w:lineRule="auto"/>
        <w:jc w:val="both"/>
        <w:rPr>
          <w:rFonts w:ascii="Arial Narrow" w:hAnsi="Arial Narrow" w:cstheme="minorBidi"/>
          <w:sz w:val="22"/>
          <w:szCs w:val="22"/>
          <w:lang w:eastAsia="en-US"/>
        </w:rPr>
      </w:pPr>
      <w:r w:rsidRPr="00BF7CA4">
        <w:rPr>
          <w:rFonts w:ascii="Arial Narrow" w:hAnsi="Arial Narrow" w:cstheme="minorBidi"/>
          <w:sz w:val="22"/>
          <w:szCs w:val="22"/>
          <w:lang w:eastAsia="en-US"/>
        </w:rPr>
        <w:lastRenderedPageBreak/>
        <w:t xml:space="preserve">El </w:t>
      </w:r>
      <w:r w:rsidR="000D7D2E">
        <w:rPr>
          <w:rFonts w:ascii="Arial Narrow" w:hAnsi="Arial Narrow" w:cstheme="minorBidi"/>
          <w:sz w:val="22"/>
          <w:szCs w:val="22"/>
          <w:lang w:eastAsia="en-US"/>
        </w:rPr>
        <w:t>p</w:t>
      </w:r>
      <w:r w:rsidR="006F2D67">
        <w:rPr>
          <w:rFonts w:ascii="Arial Narrow" w:hAnsi="Arial Narrow" w:cstheme="minorBidi"/>
          <w:sz w:val="22"/>
          <w:szCs w:val="22"/>
          <w:lang w:eastAsia="en-US"/>
        </w:rPr>
        <w:t>roveedor</w:t>
      </w:r>
      <w:r w:rsidR="00C61489">
        <w:rPr>
          <w:rFonts w:ascii="Arial Narrow" w:hAnsi="Arial Narrow" w:cstheme="minorBidi"/>
          <w:sz w:val="22"/>
          <w:szCs w:val="22"/>
          <w:lang w:eastAsia="en-US"/>
        </w:rPr>
        <w:t xml:space="preserve"> </w:t>
      </w:r>
      <w:r w:rsidR="00C61489" w:rsidRPr="00BF7CA4">
        <w:rPr>
          <w:rFonts w:ascii="Arial Narrow" w:hAnsi="Arial Narrow" w:cstheme="minorBidi"/>
          <w:sz w:val="22"/>
          <w:szCs w:val="22"/>
          <w:lang w:eastAsia="en-US"/>
        </w:rPr>
        <w:t>deberá</w:t>
      </w:r>
      <w:r w:rsidRPr="00BF7CA4">
        <w:rPr>
          <w:rFonts w:ascii="Arial Narrow" w:hAnsi="Arial Narrow" w:cstheme="minorBidi"/>
          <w:sz w:val="22"/>
          <w:szCs w:val="22"/>
          <w:lang w:eastAsia="en-US"/>
        </w:rPr>
        <w:t xml:space="preserve"> garantizar la calidad de los materiales con un certificado de calidad del fabricante, así como asegurar las refacciones o repuestos que eventualmente sean necesarios a futuro.</w:t>
      </w:r>
    </w:p>
    <w:p w14:paraId="3BC5B670" w14:textId="77777777" w:rsidR="00F279D2" w:rsidRDefault="00F279D2" w:rsidP="002834BE">
      <w:pPr>
        <w:spacing w:line="276" w:lineRule="auto"/>
        <w:jc w:val="both"/>
        <w:rPr>
          <w:rFonts w:ascii="Arial Narrow" w:hAnsi="Arial Narrow" w:cstheme="minorBidi"/>
          <w:sz w:val="22"/>
          <w:szCs w:val="22"/>
          <w:lang w:eastAsia="en-US"/>
        </w:rPr>
      </w:pPr>
    </w:p>
    <w:p w14:paraId="1028B031" w14:textId="37227013" w:rsidR="00BF7CA4" w:rsidRDefault="00BF7CA4" w:rsidP="002834BE">
      <w:pPr>
        <w:spacing w:line="276" w:lineRule="auto"/>
        <w:jc w:val="both"/>
        <w:rPr>
          <w:rFonts w:ascii="Arial Narrow" w:hAnsi="Arial Narrow" w:cstheme="minorBidi"/>
          <w:sz w:val="22"/>
          <w:szCs w:val="22"/>
          <w:lang w:eastAsia="en-US"/>
        </w:rPr>
      </w:pPr>
      <w:r w:rsidRPr="00BF7CA4">
        <w:rPr>
          <w:rFonts w:ascii="Arial Narrow" w:hAnsi="Arial Narrow" w:cstheme="minorBidi"/>
          <w:sz w:val="22"/>
          <w:szCs w:val="22"/>
          <w:lang w:eastAsia="en-US"/>
        </w:rPr>
        <w:t xml:space="preserve">El </w:t>
      </w:r>
      <w:r w:rsidR="000D7D2E">
        <w:rPr>
          <w:rFonts w:ascii="Arial Narrow" w:hAnsi="Arial Narrow" w:cstheme="minorBidi"/>
          <w:sz w:val="22"/>
          <w:szCs w:val="22"/>
          <w:lang w:eastAsia="en-US"/>
        </w:rPr>
        <w:t>p</w:t>
      </w:r>
      <w:r w:rsidR="006F2D67">
        <w:rPr>
          <w:rFonts w:ascii="Arial Narrow" w:hAnsi="Arial Narrow" w:cstheme="minorBidi"/>
          <w:sz w:val="22"/>
          <w:szCs w:val="22"/>
          <w:lang w:eastAsia="en-US"/>
        </w:rPr>
        <w:t>roveedor</w:t>
      </w:r>
      <w:r w:rsidRPr="00BF7CA4">
        <w:rPr>
          <w:rFonts w:ascii="Arial Narrow" w:hAnsi="Arial Narrow" w:cstheme="minorBidi"/>
          <w:sz w:val="22"/>
          <w:szCs w:val="22"/>
          <w:lang w:eastAsia="en-US"/>
        </w:rPr>
        <w:t xml:space="preserve"> deberá hacer entrega al </w:t>
      </w:r>
      <w:r w:rsidR="000D7D2E">
        <w:rPr>
          <w:rFonts w:ascii="Arial Narrow" w:hAnsi="Arial Narrow" w:cstheme="minorBidi"/>
          <w:sz w:val="22"/>
          <w:szCs w:val="22"/>
          <w:lang w:eastAsia="en-US"/>
        </w:rPr>
        <w:t>r</w:t>
      </w:r>
      <w:r w:rsidRPr="00BF7CA4">
        <w:rPr>
          <w:rFonts w:ascii="Arial Narrow" w:hAnsi="Arial Narrow" w:cstheme="minorBidi"/>
          <w:sz w:val="22"/>
          <w:szCs w:val="22"/>
          <w:lang w:eastAsia="en-US"/>
        </w:rPr>
        <w:t xml:space="preserve">eferente del contrato de todos los Certificados de Calidad y Certificados de Garantía para los materiales, insumos y equipos previamente a su incorporación en la </w:t>
      </w:r>
      <w:r w:rsidR="000D7D2E">
        <w:rPr>
          <w:rFonts w:ascii="Arial Narrow" w:hAnsi="Arial Narrow" w:cstheme="minorBidi"/>
          <w:sz w:val="22"/>
          <w:szCs w:val="22"/>
          <w:lang w:eastAsia="en-US"/>
        </w:rPr>
        <w:t>o</w:t>
      </w:r>
      <w:r w:rsidRPr="00BF7CA4">
        <w:rPr>
          <w:rFonts w:ascii="Arial Narrow" w:hAnsi="Arial Narrow" w:cstheme="minorBidi"/>
          <w:sz w:val="22"/>
          <w:szCs w:val="22"/>
          <w:lang w:eastAsia="en-US"/>
        </w:rPr>
        <w:t xml:space="preserve">bra, siempre que éste se lo requiera de forma previa a través de </w:t>
      </w:r>
      <w:r w:rsidR="006F0524">
        <w:rPr>
          <w:rFonts w:ascii="Arial Narrow" w:hAnsi="Arial Narrow" w:cstheme="minorBidi"/>
          <w:sz w:val="22"/>
          <w:szCs w:val="22"/>
          <w:lang w:eastAsia="en-US"/>
        </w:rPr>
        <w:t>email</w:t>
      </w:r>
      <w:r w:rsidRPr="00BF7CA4">
        <w:rPr>
          <w:rFonts w:ascii="Arial Narrow" w:hAnsi="Arial Narrow" w:cstheme="minorBidi"/>
          <w:sz w:val="22"/>
          <w:szCs w:val="22"/>
          <w:lang w:eastAsia="en-US"/>
        </w:rPr>
        <w:t xml:space="preserve">. Así como los </w:t>
      </w:r>
      <w:r w:rsidR="000D7D2E">
        <w:rPr>
          <w:rFonts w:ascii="Arial Narrow" w:hAnsi="Arial Narrow" w:cstheme="minorBidi"/>
          <w:sz w:val="22"/>
          <w:szCs w:val="22"/>
          <w:lang w:eastAsia="en-US"/>
        </w:rPr>
        <w:t>m</w:t>
      </w:r>
      <w:r w:rsidRPr="00BF7CA4">
        <w:rPr>
          <w:rFonts w:ascii="Arial Narrow" w:hAnsi="Arial Narrow" w:cstheme="minorBidi"/>
          <w:sz w:val="22"/>
          <w:szCs w:val="22"/>
          <w:lang w:eastAsia="en-US"/>
        </w:rPr>
        <w:t xml:space="preserve">anuales de </w:t>
      </w:r>
      <w:r w:rsidR="000D7D2E">
        <w:rPr>
          <w:rFonts w:ascii="Arial Narrow" w:hAnsi="Arial Narrow" w:cstheme="minorBidi"/>
          <w:sz w:val="22"/>
          <w:szCs w:val="22"/>
          <w:lang w:eastAsia="en-US"/>
        </w:rPr>
        <w:t>s</w:t>
      </w:r>
      <w:r w:rsidRPr="00BF7CA4">
        <w:rPr>
          <w:rFonts w:ascii="Arial Narrow" w:hAnsi="Arial Narrow" w:cstheme="minorBidi"/>
          <w:sz w:val="22"/>
          <w:szCs w:val="22"/>
          <w:lang w:eastAsia="en-US"/>
        </w:rPr>
        <w:t xml:space="preserve">ervicio e </w:t>
      </w:r>
      <w:r w:rsidR="000D7D2E">
        <w:rPr>
          <w:rFonts w:ascii="Arial Narrow" w:hAnsi="Arial Narrow" w:cstheme="minorBidi"/>
          <w:sz w:val="22"/>
          <w:szCs w:val="22"/>
          <w:lang w:eastAsia="en-US"/>
        </w:rPr>
        <w:t>i</w:t>
      </w:r>
      <w:r w:rsidRPr="00BF7CA4">
        <w:rPr>
          <w:rFonts w:ascii="Arial Narrow" w:hAnsi="Arial Narrow" w:cstheme="minorBidi"/>
          <w:sz w:val="22"/>
          <w:szCs w:val="22"/>
          <w:lang w:eastAsia="en-US"/>
        </w:rPr>
        <w:t>nstrucciones de todos los equipos mecánicos, eléctricos y electrónicos, etc. que correspondan, dicha documentación deberá ser entregada al momento de la Recepción Provisoria de las Obras.</w:t>
      </w:r>
    </w:p>
    <w:p w14:paraId="08EDCF59" w14:textId="77777777" w:rsidR="00A36E98" w:rsidRPr="00BF7CA4" w:rsidRDefault="00A36E98" w:rsidP="002834BE">
      <w:pPr>
        <w:spacing w:line="276" w:lineRule="auto"/>
        <w:jc w:val="both"/>
        <w:rPr>
          <w:rFonts w:ascii="Arial Narrow" w:hAnsi="Arial Narrow" w:cstheme="minorBidi"/>
          <w:sz w:val="22"/>
          <w:szCs w:val="22"/>
          <w:lang w:eastAsia="en-US"/>
        </w:rPr>
      </w:pPr>
    </w:p>
    <w:p w14:paraId="03FC0B17" w14:textId="07EC6843" w:rsidR="00BF7CA4" w:rsidRDefault="00BF7CA4" w:rsidP="002834BE">
      <w:pPr>
        <w:spacing w:line="276" w:lineRule="auto"/>
        <w:jc w:val="both"/>
        <w:rPr>
          <w:rFonts w:ascii="Arial Narrow" w:hAnsi="Arial Narrow" w:cstheme="minorBidi"/>
          <w:sz w:val="22"/>
          <w:szCs w:val="22"/>
          <w:lang w:eastAsia="en-US"/>
        </w:rPr>
      </w:pPr>
      <w:r w:rsidRPr="00BF7CA4">
        <w:rPr>
          <w:rFonts w:ascii="Arial Narrow" w:hAnsi="Arial Narrow" w:cstheme="minorBidi"/>
          <w:sz w:val="22"/>
          <w:szCs w:val="22"/>
          <w:lang w:eastAsia="en-US"/>
        </w:rPr>
        <w:t xml:space="preserve">Todos los materiales que lleguen a la </w:t>
      </w:r>
      <w:r w:rsidR="000D7D2E">
        <w:rPr>
          <w:rFonts w:ascii="Arial Narrow" w:hAnsi="Arial Narrow" w:cstheme="minorBidi"/>
          <w:sz w:val="22"/>
          <w:szCs w:val="22"/>
          <w:lang w:eastAsia="en-US"/>
        </w:rPr>
        <w:t>o</w:t>
      </w:r>
      <w:r w:rsidRPr="00BF7CA4">
        <w:rPr>
          <w:rFonts w:ascii="Arial Narrow" w:hAnsi="Arial Narrow" w:cstheme="minorBidi"/>
          <w:sz w:val="22"/>
          <w:szCs w:val="22"/>
          <w:lang w:eastAsia="en-US"/>
        </w:rPr>
        <w:t xml:space="preserve">bra pasarán de inmediato a constituir propiedad del </w:t>
      </w:r>
      <w:r w:rsidR="002D4196">
        <w:rPr>
          <w:rFonts w:ascii="Arial Narrow" w:hAnsi="Arial Narrow" w:cstheme="minorBidi"/>
          <w:sz w:val="22"/>
          <w:szCs w:val="22"/>
          <w:lang w:eastAsia="en-US"/>
        </w:rPr>
        <w:t>h</w:t>
      </w:r>
      <w:r w:rsidRPr="00BF7CA4">
        <w:rPr>
          <w:rFonts w:ascii="Arial Narrow" w:hAnsi="Arial Narrow" w:cstheme="minorBidi"/>
          <w:sz w:val="22"/>
          <w:szCs w:val="22"/>
          <w:lang w:eastAsia="en-US"/>
        </w:rPr>
        <w:t xml:space="preserve">ospital. Con todo, el </w:t>
      </w:r>
      <w:r w:rsidR="006F2D67">
        <w:rPr>
          <w:rFonts w:ascii="Arial Narrow" w:hAnsi="Arial Narrow" w:cstheme="minorBidi"/>
          <w:sz w:val="22"/>
          <w:szCs w:val="22"/>
          <w:lang w:eastAsia="en-US"/>
        </w:rPr>
        <w:t>proveedor</w:t>
      </w:r>
      <w:r w:rsidRPr="00BF7CA4">
        <w:rPr>
          <w:rFonts w:ascii="Arial Narrow" w:hAnsi="Arial Narrow" w:cstheme="minorBidi"/>
          <w:sz w:val="22"/>
          <w:szCs w:val="22"/>
          <w:lang w:eastAsia="en-US"/>
        </w:rPr>
        <w:t xml:space="preserve"> será depositario de todos estos materiales y responderá de su conservación, no cesando su responsabilidad hasta la Recepción Provisoria de las </w:t>
      </w:r>
      <w:r w:rsidR="00E55F33">
        <w:rPr>
          <w:rFonts w:ascii="Arial Narrow" w:hAnsi="Arial Narrow" w:cstheme="minorBidi"/>
          <w:sz w:val="22"/>
          <w:szCs w:val="22"/>
          <w:lang w:eastAsia="en-US"/>
        </w:rPr>
        <w:t>O</w:t>
      </w:r>
      <w:r w:rsidRPr="00BF7CA4">
        <w:rPr>
          <w:rFonts w:ascii="Arial Narrow" w:hAnsi="Arial Narrow" w:cstheme="minorBidi"/>
          <w:sz w:val="22"/>
          <w:szCs w:val="22"/>
          <w:lang w:eastAsia="en-US"/>
        </w:rPr>
        <w:t>bras.</w:t>
      </w:r>
    </w:p>
    <w:p w14:paraId="592DC417" w14:textId="77777777" w:rsidR="00A36E98" w:rsidRPr="00BF7CA4" w:rsidRDefault="00A36E98" w:rsidP="002834BE">
      <w:pPr>
        <w:spacing w:line="276" w:lineRule="auto"/>
        <w:jc w:val="both"/>
        <w:rPr>
          <w:rFonts w:ascii="Arial Narrow" w:hAnsi="Arial Narrow" w:cstheme="minorBidi"/>
          <w:sz w:val="22"/>
          <w:szCs w:val="22"/>
          <w:lang w:eastAsia="en-US"/>
        </w:rPr>
      </w:pPr>
    </w:p>
    <w:p w14:paraId="6615293A" w14:textId="11871869" w:rsidR="00A36E98" w:rsidRDefault="00BF7CA4" w:rsidP="002834BE">
      <w:pPr>
        <w:spacing w:line="276" w:lineRule="auto"/>
        <w:jc w:val="both"/>
        <w:rPr>
          <w:rFonts w:ascii="Arial Narrow" w:hAnsi="Arial Narrow" w:cstheme="minorBidi"/>
          <w:sz w:val="22"/>
          <w:szCs w:val="22"/>
          <w:lang w:eastAsia="en-US"/>
        </w:rPr>
      </w:pPr>
      <w:r w:rsidRPr="00BF7CA4">
        <w:rPr>
          <w:rFonts w:ascii="Arial Narrow" w:hAnsi="Arial Narrow" w:cstheme="minorBidi"/>
          <w:sz w:val="22"/>
          <w:szCs w:val="22"/>
          <w:lang w:eastAsia="en-US"/>
        </w:rPr>
        <w:t xml:space="preserve">El </w:t>
      </w:r>
      <w:r w:rsidR="006F2D67">
        <w:rPr>
          <w:rFonts w:ascii="Arial Narrow" w:hAnsi="Arial Narrow" w:cstheme="minorBidi"/>
          <w:sz w:val="22"/>
          <w:szCs w:val="22"/>
          <w:lang w:eastAsia="en-US"/>
        </w:rPr>
        <w:t>proveedor</w:t>
      </w:r>
      <w:r w:rsidRPr="00BF7CA4">
        <w:rPr>
          <w:rFonts w:ascii="Arial Narrow" w:hAnsi="Arial Narrow" w:cstheme="minorBidi"/>
          <w:sz w:val="22"/>
          <w:szCs w:val="22"/>
          <w:lang w:eastAsia="en-US"/>
        </w:rPr>
        <w:t xml:space="preserve"> se hará responsable de todo material o equipo entregado por el </w:t>
      </w:r>
      <w:r w:rsidR="002D4196">
        <w:rPr>
          <w:rFonts w:ascii="Arial Narrow" w:hAnsi="Arial Narrow" w:cstheme="minorBidi"/>
          <w:sz w:val="22"/>
          <w:szCs w:val="22"/>
          <w:lang w:eastAsia="en-US"/>
        </w:rPr>
        <w:t>h</w:t>
      </w:r>
      <w:r w:rsidRPr="00BF7CA4">
        <w:rPr>
          <w:rFonts w:ascii="Arial Narrow" w:hAnsi="Arial Narrow" w:cstheme="minorBidi"/>
          <w:sz w:val="22"/>
          <w:szCs w:val="22"/>
          <w:lang w:eastAsia="en-US"/>
        </w:rPr>
        <w:t>ospital, constituyéndose en depositario de ellos y responderá por su conservación y deterioro que pueda sufrir, hasta de la culpa levísima.</w:t>
      </w:r>
    </w:p>
    <w:p w14:paraId="6C06D57B" w14:textId="77777777" w:rsidR="00491617" w:rsidRPr="00A36E98" w:rsidRDefault="00491617" w:rsidP="002834BE">
      <w:pPr>
        <w:spacing w:line="276" w:lineRule="auto"/>
        <w:jc w:val="both"/>
        <w:rPr>
          <w:rFonts w:ascii="Arial Narrow" w:hAnsi="Arial Narrow" w:cstheme="minorBidi"/>
          <w:sz w:val="22"/>
          <w:szCs w:val="22"/>
          <w:lang w:eastAsia="en-US"/>
        </w:rPr>
      </w:pPr>
    </w:p>
    <w:p w14:paraId="17B6DF26" w14:textId="2B4FAA98" w:rsidR="00BF7CA4" w:rsidRPr="00A36E98" w:rsidRDefault="00A36E98" w:rsidP="002834BE">
      <w:pPr>
        <w:pStyle w:val="Subttulo"/>
        <w:rPr>
          <w:rFonts w:eastAsiaTheme="minorHAnsi" w:cstheme="minorBidi"/>
          <w:bCs/>
          <w:iCs w:val="0"/>
          <w:spacing w:val="0"/>
          <w:sz w:val="24"/>
          <w:lang w:val="es-ES_tradnl"/>
        </w:rPr>
      </w:pPr>
      <w:r w:rsidRPr="00A36E98">
        <w:rPr>
          <w:rFonts w:eastAsiaTheme="minorHAnsi" w:cstheme="minorBidi"/>
          <w:bCs/>
          <w:iCs w:val="0"/>
          <w:spacing w:val="0"/>
          <w:sz w:val="24"/>
          <w:lang w:val="es-ES_tradnl"/>
        </w:rPr>
        <w:t>Sobre el personal de los trabajos.</w:t>
      </w:r>
    </w:p>
    <w:p w14:paraId="5D9B6296" w14:textId="78614B1D" w:rsidR="00BF7CA4" w:rsidRDefault="00BF7CA4" w:rsidP="002834BE">
      <w:pPr>
        <w:spacing w:line="276" w:lineRule="auto"/>
        <w:jc w:val="both"/>
        <w:rPr>
          <w:rFonts w:ascii="Arial Narrow" w:hAnsi="Arial Narrow" w:cstheme="minorBidi"/>
          <w:sz w:val="22"/>
          <w:szCs w:val="22"/>
          <w:lang w:eastAsia="en-US"/>
        </w:rPr>
      </w:pPr>
      <w:r w:rsidRPr="00BF7CA4">
        <w:rPr>
          <w:rFonts w:ascii="Arial Narrow" w:hAnsi="Arial Narrow" w:cstheme="minorBidi"/>
          <w:sz w:val="22"/>
          <w:szCs w:val="22"/>
          <w:lang w:eastAsia="en-US"/>
        </w:rPr>
        <w:t>Se exigirá al </w:t>
      </w:r>
      <w:r w:rsidR="00D9417F">
        <w:rPr>
          <w:rFonts w:ascii="Arial Narrow" w:hAnsi="Arial Narrow" w:cstheme="minorBidi"/>
          <w:sz w:val="22"/>
          <w:szCs w:val="22"/>
          <w:lang w:eastAsia="en-US"/>
        </w:rPr>
        <w:t>p</w:t>
      </w:r>
      <w:r w:rsidR="006F2D67">
        <w:rPr>
          <w:rFonts w:ascii="Arial Narrow" w:hAnsi="Arial Narrow" w:cstheme="minorBidi"/>
          <w:sz w:val="22"/>
          <w:szCs w:val="22"/>
          <w:lang w:eastAsia="en-US"/>
        </w:rPr>
        <w:t>roveedor</w:t>
      </w:r>
      <w:r w:rsidRPr="00BF7CA4">
        <w:rPr>
          <w:rFonts w:ascii="Arial Narrow" w:hAnsi="Arial Narrow" w:cstheme="minorBidi"/>
          <w:sz w:val="22"/>
          <w:szCs w:val="22"/>
          <w:lang w:eastAsia="en-US"/>
        </w:rPr>
        <w:t xml:space="preserve"> la presencia de una persona responsable cada vez que ingrese alguna cuadrilla al interior del </w:t>
      </w:r>
      <w:r w:rsidR="00D9417F">
        <w:rPr>
          <w:rFonts w:ascii="Arial Narrow" w:hAnsi="Arial Narrow" w:cstheme="minorBidi"/>
          <w:sz w:val="22"/>
          <w:szCs w:val="22"/>
          <w:lang w:eastAsia="en-US"/>
        </w:rPr>
        <w:t>h</w:t>
      </w:r>
      <w:r w:rsidRPr="00BF7CA4">
        <w:rPr>
          <w:rFonts w:ascii="Arial Narrow" w:hAnsi="Arial Narrow" w:cstheme="minorBidi"/>
          <w:sz w:val="22"/>
          <w:szCs w:val="22"/>
          <w:lang w:eastAsia="en-US"/>
        </w:rPr>
        <w:t>ospital, esta persona deberá estar en pleno conocimiento de los trabajos a efectuar.</w:t>
      </w:r>
    </w:p>
    <w:p w14:paraId="3FFF3773" w14:textId="77777777" w:rsidR="00940882" w:rsidRPr="00BF7CA4" w:rsidRDefault="00940882" w:rsidP="002834BE">
      <w:pPr>
        <w:spacing w:line="276" w:lineRule="auto"/>
        <w:jc w:val="both"/>
        <w:rPr>
          <w:rFonts w:ascii="Arial Narrow" w:hAnsi="Arial Narrow" w:cstheme="minorBidi"/>
          <w:sz w:val="22"/>
          <w:szCs w:val="22"/>
          <w:lang w:eastAsia="en-US"/>
        </w:rPr>
      </w:pPr>
    </w:p>
    <w:p w14:paraId="2D21EDA9" w14:textId="521D1815" w:rsidR="00BF7CA4" w:rsidRDefault="00BF7CA4" w:rsidP="002834BE">
      <w:pPr>
        <w:spacing w:line="276" w:lineRule="auto"/>
        <w:jc w:val="both"/>
        <w:rPr>
          <w:rFonts w:ascii="Arial Narrow" w:hAnsi="Arial Narrow" w:cstheme="minorBidi"/>
          <w:sz w:val="22"/>
          <w:szCs w:val="22"/>
          <w:lang w:eastAsia="en-US"/>
        </w:rPr>
      </w:pPr>
      <w:r w:rsidRPr="00BF7CA4">
        <w:rPr>
          <w:rFonts w:ascii="Arial Narrow" w:hAnsi="Arial Narrow" w:cstheme="minorBidi"/>
          <w:sz w:val="22"/>
          <w:szCs w:val="22"/>
          <w:lang w:eastAsia="en-US"/>
        </w:rPr>
        <w:t>Se exigirá al </w:t>
      </w:r>
      <w:r w:rsidR="006F2D67">
        <w:rPr>
          <w:rFonts w:ascii="Arial Narrow" w:hAnsi="Arial Narrow" w:cstheme="minorBidi"/>
          <w:sz w:val="22"/>
          <w:szCs w:val="22"/>
          <w:lang w:eastAsia="en-US"/>
        </w:rPr>
        <w:t>proveedor</w:t>
      </w:r>
      <w:r w:rsidRPr="00BF7CA4">
        <w:rPr>
          <w:rFonts w:ascii="Arial Narrow" w:hAnsi="Arial Narrow" w:cstheme="minorBidi"/>
          <w:sz w:val="22"/>
          <w:szCs w:val="22"/>
          <w:lang w:eastAsia="en-US"/>
        </w:rPr>
        <w:t> ocupar en la realización de obras de especialidades eléctricas al menos a un Técnico Eléctrico o superior, según la envergadura de las obras.</w:t>
      </w:r>
    </w:p>
    <w:p w14:paraId="118ECD39" w14:textId="77777777" w:rsidR="00A36E98" w:rsidRPr="00BF7CA4" w:rsidRDefault="00A36E98" w:rsidP="002834BE">
      <w:pPr>
        <w:spacing w:line="276" w:lineRule="auto"/>
        <w:jc w:val="both"/>
        <w:rPr>
          <w:rFonts w:ascii="Arial Narrow" w:hAnsi="Arial Narrow" w:cstheme="minorBidi"/>
          <w:sz w:val="22"/>
          <w:szCs w:val="22"/>
          <w:lang w:eastAsia="en-US"/>
        </w:rPr>
      </w:pPr>
    </w:p>
    <w:p w14:paraId="09A725B8" w14:textId="29F0F86F" w:rsidR="00BF7CA4" w:rsidRDefault="00BF7CA4" w:rsidP="002834BE">
      <w:pPr>
        <w:spacing w:line="276" w:lineRule="auto"/>
        <w:jc w:val="both"/>
        <w:rPr>
          <w:rFonts w:ascii="Arial Narrow" w:hAnsi="Arial Narrow" w:cstheme="minorBidi"/>
          <w:sz w:val="22"/>
          <w:szCs w:val="22"/>
          <w:lang w:eastAsia="en-US"/>
        </w:rPr>
      </w:pPr>
      <w:r w:rsidRPr="00BF7CA4">
        <w:rPr>
          <w:rFonts w:ascii="Arial Narrow" w:hAnsi="Arial Narrow" w:cstheme="minorBidi"/>
          <w:sz w:val="22"/>
          <w:szCs w:val="22"/>
          <w:lang w:eastAsia="en-US"/>
        </w:rPr>
        <w:t>El incumplimiento de la obligación del </w:t>
      </w:r>
      <w:r w:rsidR="006F2D67">
        <w:rPr>
          <w:rFonts w:ascii="Arial Narrow" w:hAnsi="Arial Narrow" w:cstheme="minorBidi"/>
          <w:sz w:val="22"/>
          <w:szCs w:val="22"/>
          <w:lang w:eastAsia="en-US"/>
        </w:rPr>
        <w:t>proveedor</w:t>
      </w:r>
      <w:r w:rsidRPr="00BF7CA4">
        <w:rPr>
          <w:rFonts w:ascii="Arial Narrow" w:hAnsi="Arial Narrow" w:cstheme="minorBidi"/>
          <w:sz w:val="22"/>
          <w:szCs w:val="22"/>
          <w:lang w:eastAsia="en-US"/>
        </w:rPr>
        <w:t> de mantener en todo momento a personal calificado e idóneo para la adecuada ejecución de las obras, idealmente deberá ser aprobado de forma previa por el Referente Técnico del Contrato; así como la permanente modificación o cambio del personal en obra.</w:t>
      </w:r>
    </w:p>
    <w:p w14:paraId="460C4E7E" w14:textId="77777777" w:rsidR="00A36E98" w:rsidRPr="00BF7CA4" w:rsidRDefault="00A36E98" w:rsidP="002834BE">
      <w:pPr>
        <w:spacing w:line="276" w:lineRule="auto"/>
        <w:jc w:val="both"/>
        <w:rPr>
          <w:rFonts w:ascii="Arial Narrow" w:hAnsi="Arial Narrow" w:cstheme="minorBidi"/>
          <w:sz w:val="22"/>
          <w:szCs w:val="22"/>
          <w:lang w:eastAsia="en-US"/>
        </w:rPr>
      </w:pPr>
    </w:p>
    <w:p w14:paraId="6C5EB598" w14:textId="6DD9D65F" w:rsidR="00BF7CA4" w:rsidRDefault="00BF7CA4" w:rsidP="002834BE">
      <w:pPr>
        <w:spacing w:line="276" w:lineRule="auto"/>
        <w:jc w:val="both"/>
        <w:rPr>
          <w:rFonts w:ascii="Arial Narrow" w:hAnsi="Arial Narrow" w:cstheme="minorBidi"/>
          <w:sz w:val="22"/>
          <w:szCs w:val="22"/>
          <w:lang w:eastAsia="en-US"/>
        </w:rPr>
      </w:pPr>
      <w:r w:rsidRPr="00BF7CA4">
        <w:rPr>
          <w:rFonts w:ascii="Arial Narrow" w:hAnsi="Arial Narrow" w:cstheme="minorBidi"/>
          <w:sz w:val="22"/>
          <w:szCs w:val="22"/>
          <w:lang w:eastAsia="en-US"/>
        </w:rPr>
        <w:t>Cada trabajador deberá portar en todo momento una identificación claramente visible (</w:t>
      </w:r>
      <w:r w:rsidR="0039765E">
        <w:rPr>
          <w:rFonts w:ascii="Arial Narrow" w:hAnsi="Arial Narrow" w:cstheme="minorBidi"/>
          <w:sz w:val="22"/>
          <w:szCs w:val="22"/>
          <w:lang w:eastAsia="en-US"/>
        </w:rPr>
        <w:t>t</w:t>
      </w:r>
      <w:r w:rsidRPr="00BF7CA4">
        <w:rPr>
          <w:rFonts w:ascii="Arial Narrow" w:hAnsi="Arial Narrow" w:cstheme="minorBidi"/>
          <w:sz w:val="22"/>
          <w:szCs w:val="22"/>
          <w:lang w:eastAsia="en-US"/>
        </w:rPr>
        <w:t>arjetón) donde se indique su nombre completo, el N</w:t>
      </w:r>
      <w:r w:rsidR="00A83B6D">
        <w:rPr>
          <w:rFonts w:eastAsia="Times New Roman" w:cstheme="minorHAnsi"/>
          <w:sz w:val="18"/>
          <w:szCs w:val="18"/>
          <w:lang w:val="es-ES" w:eastAsia="es-ES"/>
        </w:rPr>
        <w:t>°.</w:t>
      </w:r>
      <w:r w:rsidRPr="00BF7CA4">
        <w:rPr>
          <w:rFonts w:ascii="Arial Narrow" w:hAnsi="Arial Narrow" w:cstheme="minorBidi"/>
          <w:sz w:val="22"/>
          <w:szCs w:val="22"/>
          <w:lang w:eastAsia="en-US"/>
        </w:rPr>
        <w:t xml:space="preserve">de cédula de Identidad, nombre de la empresa </w:t>
      </w:r>
      <w:r w:rsidR="006F2D67">
        <w:rPr>
          <w:rFonts w:ascii="Arial Narrow" w:hAnsi="Arial Narrow" w:cstheme="minorBidi"/>
          <w:sz w:val="22"/>
          <w:szCs w:val="22"/>
          <w:lang w:eastAsia="en-US"/>
        </w:rPr>
        <w:t>proveedor</w:t>
      </w:r>
      <w:r w:rsidRPr="00BF7CA4">
        <w:rPr>
          <w:rFonts w:ascii="Arial Narrow" w:hAnsi="Arial Narrow" w:cstheme="minorBidi"/>
          <w:sz w:val="22"/>
          <w:szCs w:val="22"/>
          <w:lang w:eastAsia="en-US"/>
        </w:rPr>
        <w:t>. Toda persona que no lo tenga deberá ser impedida de ingresar a</w:t>
      </w:r>
      <w:r w:rsidR="00D9417F">
        <w:rPr>
          <w:rFonts w:ascii="Arial Narrow" w:hAnsi="Arial Narrow" w:cstheme="minorBidi"/>
          <w:sz w:val="22"/>
          <w:szCs w:val="22"/>
          <w:lang w:eastAsia="en-US"/>
        </w:rPr>
        <w:t>l</w:t>
      </w:r>
      <w:r w:rsidRPr="00BF7CA4">
        <w:rPr>
          <w:rFonts w:ascii="Arial Narrow" w:hAnsi="Arial Narrow" w:cstheme="minorBidi"/>
          <w:sz w:val="22"/>
          <w:szCs w:val="22"/>
          <w:lang w:eastAsia="en-US"/>
        </w:rPr>
        <w:t xml:space="preserve"> recinto </w:t>
      </w:r>
      <w:r w:rsidR="00D9417F">
        <w:rPr>
          <w:rFonts w:ascii="Arial Narrow" w:hAnsi="Arial Narrow" w:cstheme="minorBidi"/>
          <w:sz w:val="22"/>
          <w:szCs w:val="22"/>
          <w:lang w:eastAsia="en-US"/>
        </w:rPr>
        <w:t>h</w:t>
      </w:r>
      <w:r w:rsidRPr="00BF7CA4">
        <w:rPr>
          <w:rFonts w:ascii="Arial Narrow" w:hAnsi="Arial Narrow" w:cstheme="minorBidi"/>
          <w:sz w:val="22"/>
          <w:szCs w:val="22"/>
          <w:lang w:eastAsia="en-US"/>
        </w:rPr>
        <w:t>ospitalario.</w:t>
      </w:r>
    </w:p>
    <w:p w14:paraId="71117833" w14:textId="77777777" w:rsidR="00A36E98" w:rsidRPr="00BF7CA4" w:rsidRDefault="00A36E98" w:rsidP="002834BE">
      <w:pPr>
        <w:spacing w:line="276" w:lineRule="auto"/>
        <w:jc w:val="both"/>
        <w:rPr>
          <w:rFonts w:ascii="Arial Narrow" w:hAnsi="Arial Narrow" w:cstheme="minorBidi"/>
          <w:sz w:val="22"/>
          <w:szCs w:val="22"/>
          <w:lang w:eastAsia="en-US"/>
        </w:rPr>
      </w:pPr>
    </w:p>
    <w:p w14:paraId="08697970" w14:textId="36B4F624" w:rsidR="00BF7CA4" w:rsidRDefault="00BF7CA4" w:rsidP="002834BE">
      <w:pPr>
        <w:spacing w:line="276" w:lineRule="auto"/>
        <w:jc w:val="both"/>
        <w:rPr>
          <w:rFonts w:ascii="Arial Narrow" w:hAnsi="Arial Narrow" w:cstheme="minorBidi"/>
          <w:sz w:val="22"/>
          <w:szCs w:val="22"/>
          <w:lang w:eastAsia="en-US"/>
        </w:rPr>
      </w:pPr>
      <w:r w:rsidRPr="00BF7CA4">
        <w:rPr>
          <w:rFonts w:ascii="Arial Narrow" w:hAnsi="Arial Narrow" w:cstheme="minorBidi"/>
          <w:sz w:val="22"/>
          <w:szCs w:val="22"/>
          <w:lang w:eastAsia="en-US"/>
        </w:rPr>
        <w:t xml:space="preserve">No obstante, en lo expuesto precedentemente, el </w:t>
      </w:r>
      <w:r w:rsidR="00D9417F">
        <w:rPr>
          <w:rFonts w:ascii="Arial Narrow" w:hAnsi="Arial Narrow" w:cstheme="minorBidi"/>
          <w:sz w:val="22"/>
          <w:szCs w:val="22"/>
          <w:lang w:eastAsia="en-US"/>
        </w:rPr>
        <w:t>h</w:t>
      </w:r>
      <w:r w:rsidRPr="00BF7CA4">
        <w:rPr>
          <w:rFonts w:ascii="Arial Narrow" w:hAnsi="Arial Narrow" w:cstheme="minorBidi"/>
          <w:sz w:val="22"/>
          <w:szCs w:val="22"/>
          <w:lang w:eastAsia="en-US"/>
        </w:rPr>
        <w:t xml:space="preserve">ospital directamente o a través del </w:t>
      </w:r>
      <w:r w:rsidR="0078287F">
        <w:rPr>
          <w:rFonts w:ascii="Arial Narrow" w:hAnsi="Arial Narrow" w:cstheme="minorBidi"/>
          <w:sz w:val="22"/>
          <w:szCs w:val="22"/>
          <w:lang w:eastAsia="en-US"/>
        </w:rPr>
        <w:t>r</w:t>
      </w:r>
      <w:r w:rsidRPr="00BF7CA4">
        <w:rPr>
          <w:rFonts w:ascii="Arial Narrow" w:hAnsi="Arial Narrow" w:cstheme="minorBidi"/>
          <w:sz w:val="22"/>
          <w:szCs w:val="22"/>
          <w:lang w:eastAsia="en-US"/>
        </w:rPr>
        <w:t xml:space="preserve">eferente </w:t>
      </w:r>
      <w:r w:rsidR="0078287F">
        <w:rPr>
          <w:rFonts w:ascii="Arial Narrow" w:hAnsi="Arial Narrow" w:cstheme="minorBidi"/>
          <w:sz w:val="22"/>
          <w:szCs w:val="22"/>
          <w:lang w:eastAsia="en-US"/>
        </w:rPr>
        <w:t>t</w:t>
      </w:r>
      <w:r w:rsidRPr="00BF7CA4">
        <w:rPr>
          <w:rFonts w:ascii="Arial Narrow" w:hAnsi="Arial Narrow" w:cstheme="minorBidi"/>
          <w:sz w:val="22"/>
          <w:szCs w:val="22"/>
          <w:lang w:eastAsia="en-US"/>
        </w:rPr>
        <w:t xml:space="preserve">écnico del </w:t>
      </w:r>
      <w:r w:rsidR="0078287F">
        <w:rPr>
          <w:rFonts w:ascii="Arial Narrow" w:hAnsi="Arial Narrow" w:cstheme="minorBidi"/>
          <w:sz w:val="22"/>
          <w:szCs w:val="22"/>
          <w:lang w:eastAsia="en-US"/>
        </w:rPr>
        <w:t>c</w:t>
      </w:r>
      <w:r w:rsidRPr="00BF7CA4">
        <w:rPr>
          <w:rFonts w:ascii="Arial Narrow" w:hAnsi="Arial Narrow" w:cstheme="minorBidi"/>
          <w:sz w:val="22"/>
          <w:szCs w:val="22"/>
          <w:lang w:eastAsia="en-US"/>
        </w:rPr>
        <w:t>ontrato se reserva el derecho a exigir al </w:t>
      </w:r>
      <w:r w:rsidR="000D7D2E">
        <w:rPr>
          <w:rFonts w:ascii="Arial Narrow" w:hAnsi="Arial Narrow" w:cstheme="minorBidi"/>
          <w:sz w:val="22"/>
          <w:szCs w:val="22"/>
          <w:lang w:eastAsia="en-US"/>
        </w:rPr>
        <w:t>p</w:t>
      </w:r>
      <w:r w:rsidR="006F2D67">
        <w:rPr>
          <w:rFonts w:ascii="Arial Narrow" w:hAnsi="Arial Narrow" w:cstheme="minorBidi"/>
          <w:sz w:val="22"/>
          <w:szCs w:val="22"/>
          <w:lang w:eastAsia="en-US"/>
        </w:rPr>
        <w:t>roveedor</w:t>
      </w:r>
      <w:r w:rsidRPr="00BF7CA4">
        <w:rPr>
          <w:rFonts w:ascii="Arial Narrow" w:hAnsi="Arial Narrow" w:cstheme="minorBidi"/>
          <w:sz w:val="22"/>
          <w:szCs w:val="22"/>
          <w:lang w:eastAsia="en-US"/>
        </w:rPr>
        <w:t xml:space="preserve"> a reemplazar, en el plazo de 24 horas a los profesionales, técnicos, jefes de obras, capataces y operarios que trabajen en alguna faena, por la inconveniencia o perjuicio que su labor pueda significar a los intereses del </w:t>
      </w:r>
      <w:r w:rsidR="00D9417F">
        <w:rPr>
          <w:rFonts w:ascii="Arial Narrow" w:hAnsi="Arial Narrow" w:cstheme="minorBidi"/>
          <w:sz w:val="22"/>
          <w:szCs w:val="22"/>
          <w:lang w:eastAsia="en-US"/>
        </w:rPr>
        <w:t>h</w:t>
      </w:r>
      <w:r w:rsidRPr="00BF7CA4">
        <w:rPr>
          <w:rFonts w:ascii="Arial Narrow" w:hAnsi="Arial Narrow" w:cstheme="minorBidi"/>
          <w:sz w:val="22"/>
          <w:szCs w:val="22"/>
          <w:lang w:eastAsia="en-US"/>
        </w:rPr>
        <w:t>ospital.</w:t>
      </w:r>
    </w:p>
    <w:p w14:paraId="32926ED2" w14:textId="77777777" w:rsidR="00A36E98" w:rsidRPr="00BF7CA4" w:rsidRDefault="00A36E98" w:rsidP="002834BE">
      <w:pPr>
        <w:spacing w:line="276" w:lineRule="auto"/>
        <w:jc w:val="both"/>
        <w:rPr>
          <w:rFonts w:ascii="Arial Narrow" w:hAnsi="Arial Narrow" w:cstheme="minorBidi"/>
          <w:sz w:val="22"/>
          <w:szCs w:val="22"/>
          <w:lang w:eastAsia="en-US"/>
        </w:rPr>
      </w:pPr>
    </w:p>
    <w:p w14:paraId="516482D8" w14:textId="77777777" w:rsidR="00BF7CA4" w:rsidRPr="00A36E98" w:rsidRDefault="00BF7CA4" w:rsidP="002834BE">
      <w:pPr>
        <w:pStyle w:val="Subttulo"/>
        <w:rPr>
          <w:rFonts w:eastAsiaTheme="minorHAnsi" w:cstheme="minorBidi"/>
          <w:bCs/>
          <w:iCs w:val="0"/>
          <w:spacing w:val="0"/>
          <w:sz w:val="24"/>
          <w:lang w:val="es-ES_tradnl"/>
        </w:rPr>
      </w:pPr>
      <w:r w:rsidRPr="00A36E98">
        <w:rPr>
          <w:rFonts w:eastAsiaTheme="minorHAnsi" w:cstheme="minorBidi"/>
          <w:bCs/>
          <w:iCs w:val="0"/>
          <w:spacing w:val="0"/>
          <w:sz w:val="24"/>
          <w:lang w:val="es-ES_tradnl"/>
        </w:rPr>
        <w:t>Disposiciones contractuales</w:t>
      </w:r>
    </w:p>
    <w:p w14:paraId="17FC8B69" w14:textId="32945C44" w:rsidR="00BF7CA4" w:rsidRDefault="00BF7CA4" w:rsidP="002834BE">
      <w:pPr>
        <w:spacing w:line="276" w:lineRule="auto"/>
        <w:jc w:val="both"/>
        <w:rPr>
          <w:rFonts w:ascii="Arial Narrow" w:hAnsi="Arial Narrow" w:cstheme="minorBidi"/>
          <w:sz w:val="22"/>
          <w:szCs w:val="22"/>
          <w:lang w:eastAsia="en-US"/>
        </w:rPr>
      </w:pPr>
      <w:r w:rsidRPr="00BF7CA4">
        <w:rPr>
          <w:rFonts w:ascii="Arial Narrow" w:hAnsi="Arial Narrow" w:cstheme="minorBidi"/>
          <w:sz w:val="22"/>
          <w:szCs w:val="22"/>
          <w:lang w:eastAsia="en-US"/>
        </w:rPr>
        <w:t>El </w:t>
      </w:r>
      <w:r w:rsidR="006F2D67">
        <w:rPr>
          <w:rFonts w:ascii="Arial Narrow" w:hAnsi="Arial Narrow" w:cstheme="minorBidi"/>
          <w:sz w:val="22"/>
          <w:szCs w:val="22"/>
          <w:lang w:eastAsia="en-US"/>
        </w:rPr>
        <w:t>proveedor</w:t>
      </w:r>
      <w:r w:rsidRPr="00BF7CA4">
        <w:rPr>
          <w:rFonts w:ascii="Arial Narrow" w:hAnsi="Arial Narrow" w:cstheme="minorBidi"/>
          <w:sz w:val="22"/>
          <w:szCs w:val="22"/>
          <w:lang w:eastAsia="en-US"/>
        </w:rPr>
        <w:t xml:space="preserve"> deberá cumplir con todas las disposiciones legales vigentes y reglamentarias relacionadas con su personal y, en general las del Código del Trabajo, las de Accidentes del Trabajo y Enfermedades Profesionales, Feriado Progresivo, Semana Corrida, Leyes Tributarias, etc., para lo cual, el </w:t>
      </w:r>
      <w:r w:rsidR="00D9417F">
        <w:rPr>
          <w:rFonts w:ascii="Arial Narrow" w:hAnsi="Arial Narrow" w:cstheme="minorBidi"/>
          <w:sz w:val="22"/>
          <w:szCs w:val="22"/>
          <w:lang w:eastAsia="en-US"/>
        </w:rPr>
        <w:t>h</w:t>
      </w:r>
      <w:r w:rsidRPr="00BF7CA4">
        <w:rPr>
          <w:rFonts w:ascii="Arial Narrow" w:hAnsi="Arial Narrow" w:cstheme="minorBidi"/>
          <w:sz w:val="22"/>
          <w:szCs w:val="22"/>
          <w:lang w:eastAsia="en-US"/>
        </w:rPr>
        <w:t xml:space="preserve">ospital ejercerá los controles </w:t>
      </w:r>
      <w:r w:rsidRPr="00BF7CA4">
        <w:rPr>
          <w:rFonts w:ascii="Arial Narrow" w:hAnsi="Arial Narrow" w:cstheme="minorBidi"/>
          <w:sz w:val="22"/>
          <w:szCs w:val="22"/>
          <w:lang w:eastAsia="en-US"/>
        </w:rPr>
        <w:lastRenderedPageBreak/>
        <w:t xml:space="preserve">necesarios como propietario de las obras. El ejercicio de estos controles por parte del </w:t>
      </w:r>
      <w:r w:rsidR="00FC5D72">
        <w:rPr>
          <w:rFonts w:ascii="Arial Narrow" w:hAnsi="Arial Narrow" w:cstheme="minorBidi"/>
          <w:sz w:val="22"/>
          <w:szCs w:val="22"/>
          <w:lang w:eastAsia="en-US"/>
        </w:rPr>
        <w:t>h</w:t>
      </w:r>
      <w:r w:rsidRPr="00BF7CA4">
        <w:rPr>
          <w:rFonts w:ascii="Arial Narrow" w:hAnsi="Arial Narrow" w:cstheme="minorBidi"/>
          <w:sz w:val="22"/>
          <w:szCs w:val="22"/>
          <w:lang w:eastAsia="en-US"/>
        </w:rPr>
        <w:t>ospital no acarreará para ésta ninguna responsabilidad distinta de aquellas que expresamente indique la legislación vigente en relación con el comitente o principal de una obra o faena.</w:t>
      </w:r>
    </w:p>
    <w:p w14:paraId="24F32764" w14:textId="77777777" w:rsidR="002834BE" w:rsidRPr="00BF7CA4" w:rsidRDefault="002834BE" w:rsidP="002834BE">
      <w:pPr>
        <w:spacing w:line="276" w:lineRule="auto"/>
        <w:jc w:val="both"/>
        <w:rPr>
          <w:rFonts w:ascii="Arial Narrow" w:hAnsi="Arial Narrow" w:cstheme="minorBidi"/>
          <w:sz w:val="22"/>
          <w:szCs w:val="22"/>
          <w:lang w:eastAsia="en-US"/>
        </w:rPr>
      </w:pPr>
    </w:p>
    <w:p w14:paraId="45F0EBD1" w14:textId="77777777" w:rsidR="00F279D2" w:rsidRDefault="00F279D2" w:rsidP="00645CF4">
      <w:pPr>
        <w:spacing w:line="276" w:lineRule="auto"/>
        <w:jc w:val="both"/>
        <w:rPr>
          <w:rFonts w:ascii="Arial Narrow" w:hAnsi="Arial Narrow" w:cstheme="minorBidi"/>
          <w:sz w:val="22"/>
          <w:szCs w:val="22"/>
          <w:lang w:eastAsia="en-US"/>
        </w:rPr>
      </w:pPr>
      <w:r w:rsidRPr="00F279D2">
        <w:rPr>
          <w:rFonts w:ascii="Arial Narrow" w:hAnsi="Arial Narrow" w:cstheme="minorBidi"/>
          <w:sz w:val="22"/>
          <w:szCs w:val="22"/>
          <w:lang w:eastAsia="en-US"/>
        </w:rPr>
        <w:t xml:space="preserve">Sin perjuicio de las normas legales actualmente vigentes, las partes declaran que el proveedor tendrá de manera única y exclusiva, la condición de empleador de sus trabajadores, no teniendo, por tanto, el </w:t>
      </w:r>
      <w:r>
        <w:rPr>
          <w:rFonts w:ascii="Arial Narrow" w:hAnsi="Arial Narrow" w:cstheme="minorBidi"/>
          <w:sz w:val="22"/>
          <w:szCs w:val="22"/>
          <w:lang w:eastAsia="en-US"/>
        </w:rPr>
        <w:t>h</w:t>
      </w:r>
      <w:r w:rsidRPr="00F279D2">
        <w:rPr>
          <w:rFonts w:ascii="Arial Narrow" w:hAnsi="Arial Narrow" w:cstheme="minorBidi"/>
          <w:sz w:val="22"/>
          <w:szCs w:val="22"/>
          <w:lang w:eastAsia="en-US"/>
        </w:rPr>
        <w:t xml:space="preserve">ospital, </w:t>
      </w:r>
      <w:r>
        <w:rPr>
          <w:rFonts w:ascii="Arial Narrow" w:hAnsi="Arial Narrow" w:cstheme="minorBidi"/>
          <w:sz w:val="22"/>
          <w:szCs w:val="22"/>
          <w:lang w:eastAsia="en-US"/>
        </w:rPr>
        <w:t>v</w:t>
      </w:r>
      <w:r w:rsidRPr="00F279D2">
        <w:rPr>
          <w:rFonts w:ascii="Arial Narrow" w:hAnsi="Arial Narrow" w:cstheme="minorBidi"/>
          <w:sz w:val="22"/>
          <w:szCs w:val="22"/>
          <w:lang w:eastAsia="en-US"/>
        </w:rPr>
        <w:t>ínculo laboral alguno con los empleados del proveedor</w:t>
      </w:r>
      <w:r>
        <w:rPr>
          <w:rFonts w:ascii="Arial Narrow" w:hAnsi="Arial Narrow" w:cstheme="minorBidi"/>
          <w:sz w:val="22"/>
          <w:szCs w:val="22"/>
          <w:lang w:eastAsia="en-US"/>
        </w:rPr>
        <w:t>.</w:t>
      </w:r>
    </w:p>
    <w:p w14:paraId="77DFD8DE" w14:textId="1C1B6F54" w:rsidR="00F279D2" w:rsidRPr="00645CF4" w:rsidRDefault="00BF7CA4" w:rsidP="00645CF4">
      <w:pPr>
        <w:jc w:val="both"/>
        <w:rPr>
          <w:rFonts w:ascii="Arial Narrow" w:hAnsi="Arial Narrow"/>
          <w:sz w:val="22"/>
          <w:szCs w:val="22"/>
        </w:rPr>
      </w:pPr>
      <w:r w:rsidRPr="00BF7CA4">
        <w:rPr>
          <w:rFonts w:ascii="Arial Narrow" w:hAnsi="Arial Narrow" w:cstheme="minorBidi"/>
          <w:sz w:val="22"/>
          <w:szCs w:val="22"/>
          <w:lang w:eastAsia="en-US"/>
        </w:rPr>
        <w:br/>
      </w:r>
      <w:r w:rsidRPr="00645CF4">
        <w:rPr>
          <w:rFonts w:ascii="Arial Narrow" w:hAnsi="Arial Narrow"/>
          <w:sz w:val="22"/>
          <w:szCs w:val="22"/>
        </w:rPr>
        <w:t>El </w:t>
      </w:r>
      <w:r w:rsidR="006F2D67" w:rsidRPr="00645CF4">
        <w:rPr>
          <w:rFonts w:ascii="Arial Narrow" w:hAnsi="Arial Narrow"/>
          <w:sz w:val="22"/>
          <w:szCs w:val="22"/>
        </w:rPr>
        <w:t>proveedor</w:t>
      </w:r>
      <w:r w:rsidRPr="00645CF4">
        <w:rPr>
          <w:rFonts w:ascii="Arial Narrow" w:hAnsi="Arial Narrow"/>
          <w:sz w:val="22"/>
          <w:szCs w:val="22"/>
        </w:rPr>
        <w:t> y el sub</w:t>
      </w:r>
      <w:r w:rsidR="00C61489" w:rsidRPr="00645CF4">
        <w:rPr>
          <w:rFonts w:ascii="Arial Narrow" w:hAnsi="Arial Narrow"/>
          <w:sz w:val="22"/>
          <w:szCs w:val="22"/>
        </w:rPr>
        <w:t xml:space="preserve">contratista </w:t>
      </w:r>
      <w:r w:rsidRPr="00645CF4">
        <w:rPr>
          <w:rFonts w:ascii="Arial Narrow" w:hAnsi="Arial Narrow"/>
          <w:sz w:val="22"/>
          <w:szCs w:val="22"/>
        </w:rPr>
        <w:t>en su caso, deberá cumplir con todas las disposiciones legales pertinentes y aquellas que el </w:t>
      </w:r>
      <w:r w:rsidR="00F279D2" w:rsidRPr="00645CF4">
        <w:rPr>
          <w:rFonts w:ascii="Arial Narrow" w:hAnsi="Arial Narrow"/>
          <w:sz w:val="22"/>
          <w:szCs w:val="22"/>
        </w:rPr>
        <w:t>p</w:t>
      </w:r>
      <w:r w:rsidR="006F2D67" w:rsidRPr="00645CF4">
        <w:rPr>
          <w:rFonts w:ascii="Arial Narrow" w:hAnsi="Arial Narrow"/>
          <w:sz w:val="22"/>
          <w:szCs w:val="22"/>
        </w:rPr>
        <w:t>roveedor</w:t>
      </w:r>
      <w:r w:rsidRPr="00645CF4">
        <w:rPr>
          <w:rFonts w:ascii="Arial Narrow" w:hAnsi="Arial Narrow"/>
          <w:sz w:val="22"/>
          <w:szCs w:val="22"/>
        </w:rPr>
        <w:t> estime necesarias para el buen funcionamiento de las faenas, en especial deberá</w:t>
      </w:r>
      <w:r w:rsidR="00645CF4" w:rsidRPr="00645CF4">
        <w:rPr>
          <w:rFonts w:ascii="Arial Narrow" w:hAnsi="Arial Narrow"/>
          <w:sz w:val="22"/>
          <w:szCs w:val="22"/>
        </w:rPr>
        <w:t xml:space="preserve"> cumplir</w:t>
      </w:r>
      <w:r w:rsidR="008D5B3F">
        <w:rPr>
          <w:rFonts w:ascii="Arial Narrow" w:hAnsi="Arial Narrow"/>
          <w:sz w:val="22"/>
          <w:szCs w:val="22"/>
        </w:rPr>
        <w:t xml:space="preserve"> </w:t>
      </w:r>
      <w:r w:rsidR="00645CF4" w:rsidRPr="00645CF4">
        <w:rPr>
          <w:rFonts w:ascii="Arial Narrow" w:hAnsi="Arial Narrow"/>
          <w:sz w:val="22"/>
          <w:szCs w:val="22"/>
        </w:rPr>
        <w:t>con todas las obligaciones laborales y previsionales de sus trabajadores.</w:t>
      </w:r>
    </w:p>
    <w:p w14:paraId="57879003" w14:textId="77777777" w:rsidR="008D5B3F" w:rsidRDefault="008D5B3F" w:rsidP="00645CF4">
      <w:pPr>
        <w:widowControl w:val="0"/>
        <w:spacing w:line="276" w:lineRule="auto"/>
        <w:jc w:val="both"/>
        <w:rPr>
          <w:rFonts w:ascii="Arial Narrow" w:hAnsi="Arial Narrow" w:cstheme="minorBidi"/>
          <w:sz w:val="22"/>
          <w:szCs w:val="22"/>
          <w:lang w:eastAsia="en-US"/>
        </w:rPr>
      </w:pPr>
    </w:p>
    <w:p w14:paraId="4E7D070C" w14:textId="6B6ACD58" w:rsidR="00BF7CA4" w:rsidRDefault="00BF7CA4" w:rsidP="00645CF4">
      <w:pPr>
        <w:widowControl w:val="0"/>
        <w:spacing w:line="276" w:lineRule="auto"/>
        <w:jc w:val="both"/>
        <w:rPr>
          <w:rFonts w:ascii="Arial Narrow" w:hAnsi="Arial Narrow" w:cstheme="minorBidi"/>
          <w:sz w:val="22"/>
          <w:szCs w:val="22"/>
          <w:lang w:eastAsia="en-US"/>
        </w:rPr>
      </w:pPr>
      <w:r w:rsidRPr="00BF7CA4">
        <w:rPr>
          <w:rFonts w:ascii="Arial Narrow" w:hAnsi="Arial Narrow" w:cstheme="minorBidi"/>
          <w:sz w:val="22"/>
          <w:szCs w:val="22"/>
          <w:lang w:eastAsia="en-US"/>
        </w:rPr>
        <w:t xml:space="preserve">Con el objeto de acreditar la obligación indicada en el párrafo anterior, el </w:t>
      </w:r>
      <w:r w:rsidR="0064368F">
        <w:rPr>
          <w:rFonts w:ascii="Arial Narrow" w:hAnsi="Arial Narrow" w:cstheme="minorBidi"/>
          <w:sz w:val="22"/>
          <w:szCs w:val="22"/>
          <w:lang w:eastAsia="en-US"/>
        </w:rPr>
        <w:t>m</w:t>
      </w:r>
      <w:r w:rsidRPr="00BF7CA4">
        <w:rPr>
          <w:rFonts w:ascii="Arial Narrow" w:hAnsi="Arial Narrow" w:cstheme="minorBidi"/>
          <w:sz w:val="22"/>
          <w:szCs w:val="22"/>
          <w:lang w:eastAsia="en-US"/>
        </w:rPr>
        <w:t>andante podrá solicitar se le informe fehacientemente, con los documentos que lo acrediten, emitidos por la Inspección del Trabajo o el organismo que corresponda; sobre el monto y estado de cumplimiento de las obligaciones laborales y previsionales que a éstos correspondan respecto a sus trabajadores.</w:t>
      </w:r>
    </w:p>
    <w:p w14:paraId="0B6DF6C8" w14:textId="77777777" w:rsidR="006F2D67" w:rsidRPr="00BF7CA4" w:rsidRDefault="006F2D67" w:rsidP="00645CF4">
      <w:pPr>
        <w:spacing w:line="276" w:lineRule="auto"/>
        <w:jc w:val="both"/>
        <w:rPr>
          <w:rFonts w:ascii="Arial Narrow" w:hAnsi="Arial Narrow" w:cstheme="minorBidi"/>
          <w:sz w:val="22"/>
          <w:szCs w:val="22"/>
          <w:lang w:eastAsia="en-US"/>
        </w:rPr>
      </w:pPr>
    </w:p>
    <w:p w14:paraId="2D843146" w14:textId="4953C395" w:rsidR="00BF7CA4" w:rsidRDefault="00BF7CA4" w:rsidP="00645CF4">
      <w:pPr>
        <w:spacing w:line="276" w:lineRule="auto"/>
        <w:jc w:val="both"/>
        <w:rPr>
          <w:rFonts w:ascii="Arial Narrow" w:hAnsi="Arial Narrow" w:cstheme="minorBidi"/>
          <w:sz w:val="22"/>
          <w:szCs w:val="22"/>
          <w:lang w:eastAsia="en-US"/>
        </w:rPr>
      </w:pPr>
      <w:r w:rsidRPr="00BF7CA4">
        <w:rPr>
          <w:rFonts w:ascii="Arial Narrow" w:hAnsi="Arial Narrow" w:cstheme="minorBidi"/>
          <w:sz w:val="22"/>
          <w:szCs w:val="22"/>
          <w:lang w:eastAsia="en-US"/>
        </w:rPr>
        <w:t>En el caso que el </w:t>
      </w:r>
      <w:r w:rsidR="006F2D67">
        <w:rPr>
          <w:rFonts w:ascii="Arial Narrow" w:hAnsi="Arial Narrow" w:cstheme="minorBidi"/>
          <w:sz w:val="22"/>
          <w:szCs w:val="22"/>
          <w:lang w:eastAsia="en-US"/>
        </w:rPr>
        <w:t>proveedor</w:t>
      </w:r>
      <w:r w:rsidRPr="00BF7CA4">
        <w:rPr>
          <w:rFonts w:ascii="Arial Narrow" w:hAnsi="Arial Narrow" w:cstheme="minorBidi"/>
          <w:sz w:val="22"/>
          <w:szCs w:val="22"/>
          <w:lang w:eastAsia="en-US"/>
        </w:rPr>
        <w:t xml:space="preserve"> no acredite oportunamente el cumplimiento íntegro de las obligaciones laborales y previsionales en la forma señalada, el mandante podrá retener de las obligaciones que tenga a favor de aquél o aquellos, el monto que se adeude por dichos conceptos. Si se efectuara dicha retención, el mandante podrá pagar con ella al trabajador o institución previsional acreedora, según corresponda.</w:t>
      </w:r>
    </w:p>
    <w:p w14:paraId="0178E73E" w14:textId="77777777" w:rsidR="006F2D67" w:rsidRPr="00BF7CA4" w:rsidRDefault="006F2D67" w:rsidP="00645CF4">
      <w:pPr>
        <w:spacing w:line="276" w:lineRule="auto"/>
        <w:jc w:val="both"/>
        <w:rPr>
          <w:rFonts w:ascii="Arial Narrow" w:hAnsi="Arial Narrow" w:cstheme="minorBidi"/>
          <w:sz w:val="22"/>
          <w:szCs w:val="22"/>
          <w:lang w:eastAsia="en-US"/>
        </w:rPr>
      </w:pPr>
    </w:p>
    <w:p w14:paraId="43632312" w14:textId="46CDBBE4" w:rsidR="00BF7CA4" w:rsidRDefault="00BF7CA4" w:rsidP="00645CF4">
      <w:pPr>
        <w:spacing w:line="276" w:lineRule="auto"/>
        <w:jc w:val="both"/>
        <w:rPr>
          <w:rFonts w:ascii="Arial Narrow" w:hAnsi="Arial Narrow" w:cstheme="minorBidi"/>
          <w:sz w:val="22"/>
          <w:szCs w:val="22"/>
          <w:lang w:eastAsia="en-US"/>
        </w:rPr>
      </w:pPr>
      <w:r w:rsidRPr="00BF7CA4">
        <w:rPr>
          <w:rFonts w:ascii="Arial Narrow" w:hAnsi="Arial Narrow" w:cstheme="minorBidi"/>
          <w:sz w:val="22"/>
          <w:szCs w:val="22"/>
          <w:lang w:eastAsia="en-US"/>
        </w:rPr>
        <w:t xml:space="preserve">Para los efectos anteriores y, sin perjuicio de los certificados que deba emitir la Inspección del </w:t>
      </w:r>
      <w:r w:rsidR="00FC5D72">
        <w:rPr>
          <w:rFonts w:ascii="Arial Narrow" w:hAnsi="Arial Narrow" w:cstheme="minorBidi"/>
          <w:sz w:val="22"/>
          <w:szCs w:val="22"/>
          <w:lang w:eastAsia="en-US"/>
        </w:rPr>
        <w:t>t</w:t>
      </w:r>
      <w:r w:rsidRPr="00BF7CA4">
        <w:rPr>
          <w:rFonts w:ascii="Arial Narrow" w:hAnsi="Arial Narrow" w:cstheme="minorBidi"/>
          <w:sz w:val="22"/>
          <w:szCs w:val="22"/>
          <w:lang w:eastAsia="en-US"/>
        </w:rPr>
        <w:t xml:space="preserve">rabajo u otros organismos autorizados, el </w:t>
      </w:r>
      <w:r w:rsidR="00FC5D72">
        <w:rPr>
          <w:rFonts w:ascii="Arial Narrow" w:hAnsi="Arial Narrow" w:cstheme="minorBidi"/>
          <w:sz w:val="22"/>
          <w:szCs w:val="22"/>
          <w:lang w:eastAsia="en-US"/>
        </w:rPr>
        <w:t>h</w:t>
      </w:r>
      <w:r w:rsidRPr="00BF7CA4">
        <w:rPr>
          <w:rFonts w:ascii="Arial Narrow" w:hAnsi="Arial Narrow" w:cstheme="minorBidi"/>
          <w:sz w:val="22"/>
          <w:szCs w:val="22"/>
          <w:lang w:eastAsia="en-US"/>
        </w:rPr>
        <w:t>ospital tendrá derecho a revisar y el </w:t>
      </w:r>
      <w:r w:rsidR="006F2D67">
        <w:rPr>
          <w:rFonts w:ascii="Arial Narrow" w:hAnsi="Arial Narrow" w:cstheme="minorBidi"/>
          <w:sz w:val="22"/>
          <w:szCs w:val="22"/>
          <w:lang w:eastAsia="en-US"/>
        </w:rPr>
        <w:t>proveedor</w:t>
      </w:r>
      <w:r w:rsidRPr="00BF7CA4">
        <w:rPr>
          <w:rFonts w:ascii="Arial Narrow" w:hAnsi="Arial Narrow" w:cstheme="minorBidi"/>
          <w:sz w:val="22"/>
          <w:szCs w:val="22"/>
          <w:lang w:eastAsia="en-US"/>
        </w:rPr>
        <w:t xml:space="preserve"> la obligación de exhibir, entre otros los contratos de trabajo directos y de </w:t>
      </w:r>
      <w:r w:rsidR="00DB1EA3" w:rsidRPr="00BF7CA4">
        <w:rPr>
          <w:rFonts w:ascii="Arial Narrow" w:hAnsi="Arial Narrow" w:cstheme="minorBidi"/>
          <w:sz w:val="22"/>
          <w:szCs w:val="22"/>
          <w:lang w:eastAsia="en-US"/>
        </w:rPr>
        <w:t>sub</w:t>
      </w:r>
      <w:r w:rsidR="00DB1EA3">
        <w:rPr>
          <w:rFonts w:ascii="Arial Narrow" w:hAnsi="Arial Narrow" w:cstheme="minorBidi"/>
          <w:sz w:val="22"/>
          <w:szCs w:val="22"/>
          <w:lang w:eastAsia="en-US"/>
        </w:rPr>
        <w:t>contratistas</w:t>
      </w:r>
      <w:r w:rsidRPr="00BF7CA4">
        <w:rPr>
          <w:rFonts w:ascii="Arial Narrow" w:hAnsi="Arial Narrow" w:cstheme="minorBidi"/>
          <w:sz w:val="22"/>
          <w:szCs w:val="22"/>
          <w:lang w:eastAsia="en-US"/>
        </w:rPr>
        <w:t>, los documentos que acrediten el pago de remuneraciones, las planillas de declaración y pago de imposiciones previsionales y el registro de asistencia y control de las jornadas de trabajo.</w:t>
      </w:r>
    </w:p>
    <w:p w14:paraId="0DA6248A" w14:textId="77777777" w:rsidR="002834BE" w:rsidRPr="00BF7CA4" w:rsidRDefault="002834BE" w:rsidP="00645CF4">
      <w:pPr>
        <w:spacing w:line="276" w:lineRule="auto"/>
        <w:jc w:val="both"/>
        <w:rPr>
          <w:rFonts w:ascii="Arial Narrow" w:hAnsi="Arial Narrow" w:cstheme="minorBidi"/>
          <w:sz w:val="22"/>
          <w:szCs w:val="22"/>
          <w:lang w:eastAsia="en-US"/>
        </w:rPr>
      </w:pPr>
    </w:p>
    <w:p w14:paraId="4D453ECF" w14:textId="7386CE84" w:rsidR="00BF7CA4" w:rsidRDefault="00BF7CA4" w:rsidP="00645CF4">
      <w:pPr>
        <w:spacing w:line="276" w:lineRule="auto"/>
        <w:jc w:val="both"/>
        <w:rPr>
          <w:rFonts w:ascii="Arial Narrow" w:hAnsi="Arial Narrow" w:cstheme="minorBidi"/>
          <w:sz w:val="22"/>
          <w:szCs w:val="22"/>
          <w:lang w:eastAsia="en-US"/>
        </w:rPr>
      </w:pPr>
      <w:r w:rsidRPr="00BF7CA4">
        <w:rPr>
          <w:rFonts w:ascii="Arial Narrow" w:hAnsi="Arial Narrow" w:cstheme="minorBidi"/>
          <w:sz w:val="22"/>
          <w:szCs w:val="22"/>
          <w:lang w:eastAsia="en-US"/>
        </w:rPr>
        <w:t xml:space="preserve">El </w:t>
      </w:r>
      <w:r w:rsidR="00FC5D72">
        <w:rPr>
          <w:rFonts w:ascii="Arial Narrow" w:hAnsi="Arial Narrow" w:cstheme="minorBidi"/>
          <w:sz w:val="22"/>
          <w:szCs w:val="22"/>
          <w:lang w:eastAsia="en-US"/>
        </w:rPr>
        <w:t>h</w:t>
      </w:r>
      <w:r w:rsidRPr="00BF7CA4">
        <w:rPr>
          <w:rFonts w:ascii="Arial Narrow" w:hAnsi="Arial Narrow" w:cstheme="minorBidi"/>
          <w:sz w:val="22"/>
          <w:szCs w:val="22"/>
          <w:lang w:eastAsia="en-US"/>
        </w:rPr>
        <w:t>ospital verificará los antecedentes a que se refieren los párrafos anteriores en las oportunidades y con la frecuencia que estime convenientes, pero como mínimo lo solicitará en cada Estado de Pago y antes de proceder al mismo, pudiendo hacer las retenciones a que hubiere lugar en caso que éstas procedan.</w:t>
      </w:r>
    </w:p>
    <w:p w14:paraId="2B1DB952" w14:textId="77777777" w:rsidR="008D5B3F" w:rsidRPr="00BF7CA4" w:rsidRDefault="008D5B3F" w:rsidP="00645CF4">
      <w:pPr>
        <w:spacing w:line="276" w:lineRule="auto"/>
        <w:jc w:val="both"/>
        <w:rPr>
          <w:rFonts w:ascii="Arial Narrow" w:hAnsi="Arial Narrow" w:cstheme="minorBidi"/>
          <w:sz w:val="22"/>
          <w:szCs w:val="22"/>
          <w:lang w:eastAsia="en-US"/>
        </w:rPr>
      </w:pPr>
    </w:p>
    <w:p w14:paraId="748759CC" w14:textId="4ABC9FEC" w:rsidR="00BF7CA4" w:rsidRDefault="00BF7CA4" w:rsidP="00645CF4">
      <w:pPr>
        <w:spacing w:line="276" w:lineRule="auto"/>
        <w:jc w:val="both"/>
        <w:rPr>
          <w:rFonts w:ascii="Arial Narrow" w:hAnsi="Arial Narrow" w:cstheme="minorBidi"/>
          <w:sz w:val="22"/>
          <w:szCs w:val="22"/>
          <w:lang w:eastAsia="en-US"/>
        </w:rPr>
      </w:pPr>
      <w:r w:rsidRPr="00BF7CA4">
        <w:rPr>
          <w:rFonts w:ascii="Arial Narrow" w:hAnsi="Arial Narrow" w:cstheme="minorBidi"/>
          <w:sz w:val="22"/>
          <w:szCs w:val="22"/>
          <w:lang w:eastAsia="en-US"/>
        </w:rPr>
        <w:t xml:space="preserve">Con todo, el </w:t>
      </w:r>
      <w:r w:rsidR="00FC5D72">
        <w:rPr>
          <w:rFonts w:ascii="Arial Narrow" w:hAnsi="Arial Narrow" w:cstheme="minorBidi"/>
          <w:sz w:val="22"/>
          <w:szCs w:val="22"/>
          <w:lang w:eastAsia="en-US"/>
        </w:rPr>
        <w:t>h</w:t>
      </w:r>
      <w:r w:rsidRPr="00BF7CA4">
        <w:rPr>
          <w:rFonts w:ascii="Arial Narrow" w:hAnsi="Arial Narrow" w:cstheme="minorBidi"/>
          <w:sz w:val="22"/>
          <w:szCs w:val="22"/>
          <w:lang w:eastAsia="en-US"/>
        </w:rPr>
        <w:t>ospital podrá denunciar ante la Inspección del Trabajo, los estados de incumplimiento, que eventualmente observare en relación de tales obligaciones del </w:t>
      </w:r>
      <w:r w:rsidR="00FC5D72">
        <w:rPr>
          <w:rFonts w:ascii="Arial Narrow" w:hAnsi="Arial Narrow" w:cstheme="minorBidi"/>
          <w:sz w:val="22"/>
          <w:szCs w:val="22"/>
          <w:lang w:eastAsia="en-US"/>
        </w:rPr>
        <w:t>p</w:t>
      </w:r>
      <w:r w:rsidR="006F2D67">
        <w:rPr>
          <w:rFonts w:ascii="Arial Narrow" w:hAnsi="Arial Narrow" w:cstheme="minorBidi"/>
          <w:sz w:val="22"/>
          <w:szCs w:val="22"/>
          <w:lang w:eastAsia="en-US"/>
        </w:rPr>
        <w:t>roveedor</w:t>
      </w:r>
      <w:r w:rsidRPr="00BF7CA4">
        <w:rPr>
          <w:rFonts w:ascii="Arial Narrow" w:hAnsi="Arial Narrow" w:cstheme="minorBidi"/>
          <w:sz w:val="22"/>
          <w:szCs w:val="22"/>
          <w:lang w:eastAsia="en-US"/>
        </w:rPr>
        <w:t>.</w:t>
      </w:r>
    </w:p>
    <w:p w14:paraId="7037B0DC" w14:textId="77777777" w:rsidR="002834BE" w:rsidRPr="00BF7CA4" w:rsidRDefault="002834BE" w:rsidP="00645CF4">
      <w:pPr>
        <w:spacing w:line="276" w:lineRule="auto"/>
        <w:jc w:val="both"/>
        <w:rPr>
          <w:rFonts w:ascii="Arial Narrow" w:hAnsi="Arial Narrow" w:cstheme="minorBidi"/>
          <w:sz w:val="22"/>
          <w:szCs w:val="22"/>
          <w:lang w:eastAsia="en-US"/>
        </w:rPr>
      </w:pPr>
    </w:p>
    <w:p w14:paraId="41A86413" w14:textId="732B6774" w:rsidR="008A2240" w:rsidRDefault="00BF7CA4" w:rsidP="00645CF4">
      <w:pPr>
        <w:spacing w:line="276" w:lineRule="auto"/>
        <w:jc w:val="both"/>
        <w:rPr>
          <w:rFonts w:ascii="Arial Narrow" w:hAnsi="Arial Narrow" w:cstheme="minorBidi"/>
          <w:sz w:val="22"/>
          <w:szCs w:val="22"/>
          <w:lang w:eastAsia="en-US"/>
        </w:rPr>
      </w:pPr>
      <w:r w:rsidRPr="00BF7CA4">
        <w:rPr>
          <w:rFonts w:ascii="Arial Narrow" w:hAnsi="Arial Narrow" w:cstheme="minorBidi"/>
          <w:sz w:val="22"/>
          <w:szCs w:val="22"/>
          <w:lang w:eastAsia="en-US"/>
        </w:rPr>
        <w:t xml:space="preserve">En todo caso, si el </w:t>
      </w:r>
      <w:r w:rsidR="00FC5D72">
        <w:rPr>
          <w:rFonts w:ascii="Arial Narrow" w:hAnsi="Arial Narrow" w:cstheme="minorBidi"/>
          <w:sz w:val="22"/>
          <w:szCs w:val="22"/>
          <w:lang w:eastAsia="en-US"/>
        </w:rPr>
        <w:t>h</w:t>
      </w:r>
      <w:r w:rsidRPr="00BF7CA4">
        <w:rPr>
          <w:rFonts w:ascii="Arial Narrow" w:hAnsi="Arial Narrow" w:cstheme="minorBidi"/>
          <w:sz w:val="22"/>
          <w:szCs w:val="22"/>
          <w:lang w:eastAsia="en-US"/>
        </w:rPr>
        <w:t>ospital es deman</w:t>
      </w:r>
      <w:r w:rsidR="00FC5D72">
        <w:rPr>
          <w:rFonts w:ascii="Arial Narrow" w:hAnsi="Arial Narrow" w:cstheme="minorBidi"/>
          <w:sz w:val="22"/>
          <w:szCs w:val="22"/>
          <w:lang w:eastAsia="en-US"/>
        </w:rPr>
        <w:t>da</w:t>
      </w:r>
      <w:r w:rsidRPr="00BF7CA4">
        <w:rPr>
          <w:rFonts w:ascii="Arial Narrow" w:hAnsi="Arial Narrow" w:cstheme="minorBidi"/>
          <w:sz w:val="22"/>
          <w:szCs w:val="22"/>
          <w:lang w:eastAsia="en-US"/>
        </w:rPr>
        <w:t>do como responsable solidaria o subsidiaria se viere obligada a pagar por sentencia judicial ejecutoriada, se subrogará en los derechos de la persona o la institución acreedora.</w:t>
      </w:r>
    </w:p>
    <w:p w14:paraId="44EE4998" w14:textId="77777777" w:rsidR="002D71D9" w:rsidRPr="002D71D9" w:rsidRDefault="002D71D9" w:rsidP="002D71D9">
      <w:pPr>
        <w:spacing w:line="276" w:lineRule="auto"/>
        <w:jc w:val="both"/>
        <w:rPr>
          <w:rFonts w:ascii="Arial Narrow" w:hAnsi="Arial Narrow" w:cstheme="minorBidi"/>
          <w:sz w:val="22"/>
          <w:szCs w:val="22"/>
          <w:lang w:eastAsia="en-US"/>
        </w:rPr>
      </w:pPr>
    </w:p>
    <w:p w14:paraId="6D11A832" w14:textId="1866FA98" w:rsidR="002834BE" w:rsidRPr="002834BE" w:rsidRDefault="002834BE" w:rsidP="002834BE">
      <w:pPr>
        <w:pStyle w:val="Subttulo"/>
        <w:rPr>
          <w:rFonts w:eastAsiaTheme="minorHAnsi" w:cstheme="minorBidi"/>
          <w:bCs/>
          <w:iCs w:val="0"/>
          <w:spacing w:val="0"/>
          <w:sz w:val="24"/>
          <w:lang w:val="es-ES_tradnl"/>
        </w:rPr>
      </w:pPr>
      <w:r w:rsidRPr="002834BE">
        <w:rPr>
          <w:rFonts w:eastAsiaTheme="minorHAnsi" w:cstheme="minorBidi"/>
          <w:bCs/>
          <w:iCs w:val="0"/>
          <w:spacing w:val="0"/>
          <w:sz w:val="24"/>
          <w:lang w:val="es-ES_tradnl"/>
        </w:rPr>
        <w:t xml:space="preserve">Normas </w:t>
      </w:r>
      <w:r w:rsidR="00C13F33">
        <w:rPr>
          <w:rFonts w:eastAsiaTheme="minorHAnsi" w:cstheme="minorBidi"/>
          <w:bCs/>
          <w:iCs w:val="0"/>
          <w:spacing w:val="0"/>
          <w:sz w:val="24"/>
          <w:lang w:val="es-ES_tradnl"/>
        </w:rPr>
        <w:t>d</w:t>
      </w:r>
      <w:r w:rsidRPr="002834BE">
        <w:rPr>
          <w:rFonts w:eastAsiaTheme="minorHAnsi" w:cstheme="minorBidi"/>
          <w:bCs/>
          <w:iCs w:val="0"/>
          <w:spacing w:val="0"/>
          <w:sz w:val="24"/>
          <w:lang w:val="es-ES_tradnl"/>
        </w:rPr>
        <w:t xml:space="preserve">e </w:t>
      </w:r>
      <w:r w:rsidR="00C13F33">
        <w:rPr>
          <w:rFonts w:eastAsiaTheme="minorHAnsi" w:cstheme="minorBidi"/>
          <w:bCs/>
          <w:iCs w:val="0"/>
          <w:spacing w:val="0"/>
          <w:sz w:val="24"/>
          <w:lang w:val="es-ES_tradnl"/>
        </w:rPr>
        <w:t>p</w:t>
      </w:r>
      <w:r w:rsidRPr="002834BE">
        <w:rPr>
          <w:rFonts w:eastAsiaTheme="minorHAnsi" w:cstheme="minorBidi"/>
          <w:bCs/>
          <w:iCs w:val="0"/>
          <w:spacing w:val="0"/>
          <w:sz w:val="24"/>
          <w:lang w:val="es-ES_tradnl"/>
        </w:rPr>
        <w:t xml:space="preserve">revención de </w:t>
      </w:r>
      <w:r w:rsidR="00C13F33">
        <w:rPr>
          <w:rFonts w:eastAsiaTheme="minorHAnsi" w:cstheme="minorBidi"/>
          <w:bCs/>
          <w:iCs w:val="0"/>
          <w:spacing w:val="0"/>
          <w:sz w:val="24"/>
          <w:lang w:val="es-ES_tradnl"/>
        </w:rPr>
        <w:t>r</w:t>
      </w:r>
      <w:r w:rsidRPr="002834BE">
        <w:rPr>
          <w:rFonts w:eastAsiaTheme="minorHAnsi" w:cstheme="minorBidi"/>
          <w:bCs/>
          <w:iCs w:val="0"/>
          <w:spacing w:val="0"/>
          <w:sz w:val="24"/>
          <w:lang w:val="es-ES_tradnl"/>
        </w:rPr>
        <w:t>iesgos</w:t>
      </w:r>
    </w:p>
    <w:p w14:paraId="596E7BA5" w14:textId="010FFF81" w:rsidR="002834BE" w:rsidRDefault="002834BE" w:rsidP="002834BE">
      <w:pPr>
        <w:spacing w:line="276" w:lineRule="auto"/>
        <w:jc w:val="both"/>
        <w:rPr>
          <w:rFonts w:ascii="Arial Narrow" w:hAnsi="Arial Narrow" w:cstheme="minorBidi"/>
          <w:sz w:val="22"/>
          <w:szCs w:val="22"/>
          <w:lang w:eastAsia="en-US"/>
        </w:rPr>
      </w:pPr>
      <w:r w:rsidRPr="002834BE">
        <w:rPr>
          <w:rFonts w:ascii="Arial Narrow" w:hAnsi="Arial Narrow" w:cstheme="minorBidi"/>
          <w:sz w:val="22"/>
          <w:szCs w:val="22"/>
          <w:lang w:eastAsia="en-US"/>
        </w:rPr>
        <w:t xml:space="preserve">Los oferentes deberán considerar y desarrollar su propuesta en base a lo establecidos en el Reglamento Especial para Contratistas y Subcontratistas del Ministerio de salud que se encuentra disponible en el sitio web del Ministerio de Salud (www.minsal.cl); aceptar todas las disposiciones establecidas en él y adjuntar los </w:t>
      </w:r>
      <w:r w:rsidRPr="002834BE">
        <w:rPr>
          <w:rFonts w:ascii="Arial Narrow" w:hAnsi="Arial Narrow" w:cstheme="minorBidi"/>
          <w:sz w:val="22"/>
          <w:szCs w:val="22"/>
          <w:lang w:eastAsia="en-US"/>
        </w:rPr>
        <w:lastRenderedPageBreak/>
        <w:t>Formularios de Prevención de Riesgos para Empresas Contratistas (Anexos Nº</w:t>
      </w:r>
      <w:r w:rsidR="00593F0C">
        <w:rPr>
          <w:rFonts w:ascii="Arial Narrow" w:hAnsi="Arial Narrow" w:cstheme="minorBidi"/>
          <w:sz w:val="22"/>
          <w:szCs w:val="22"/>
          <w:lang w:eastAsia="en-US"/>
        </w:rPr>
        <w:t>2</w:t>
      </w:r>
      <w:r w:rsidRPr="002834BE">
        <w:rPr>
          <w:rFonts w:ascii="Arial Narrow" w:hAnsi="Arial Narrow" w:cstheme="minorBidi"/>
          <w:sz w:val="22"/>
          <w:szCs w:val="22"/>
          <w:lang w:eastAsia="en-US"/>
        </w:rPr>
        <w:t xml:space="preserve"> y Nº</w:t>
      </w:r>
      <w:r w:rsidR="00593F0C">
        <w:rPr>
          <w:rFonts w:ascii="Arial Narrow" w:hAnsi="Arial Narrow" w:cstheme="minorBidi"/>
          <w:sz w:val="22"/>
          <w:szCs w:val="22"/>
          <w:lang w:eastAsia="en-US"/>
        </w:rPr>
        <w:t>3</w:t>
      </w:r>
      <w:r w:rsidRPr="002834BE">
        <w:rPr>
          <w:rFonts w:ascii="Arial Narrow" w:hAnsi="Arial Narrow" w:cstheme="minorBidi"/>
          <w:sz w:val="22"/>
          <w:szCs w:val="22"/>
          <w:lang w:eastAsia="en-US"/>
        </w:rPr>
        <w:t xml:space="preserve"> del Reglamento Especial para Contratistas y Subcontratistas del Ministerio de Salud). </w:t>
      </w:r>
    </w:p>
    <w:p w14:paraId="5CCA95B7" w14:textId="77777777" w:rsidR="002834BE" w:rsidRPr="002834BE" w:rsidRDefault="002834BE" w:rsidP="002834BE">
      <w:pPr>
        <w:spacing w:line="276" w:lineRule="auto"/>
        <w:jc w:val="both"/>
        <w:rPr>
          <w:rFonts w:ascii="Arial Narrow" w:hAnsi="Arial Narrow" w:cstheme="minorBidi"/>
          <w:sz w:val="22"/>
          <w:szCs w:val="22"/>
          <w:lang w:eastAsia="en-US"/>
        </w:rPr>
      </w:pPr>
    </w:p>
    <w:p w14:paraId="0C92ECBE" w14:textId="62FA3438" w:rsidR="00E55F33" w:rsidRDefault="002834BE" w:rsidP="00DB0F38">
      <w:pPr>
        <w:spacing w:line="276" w:lineRule="auto"/>
        <w:jc w:val="center"/>
        <w:rPr>
          <w:rFonts w:ascii="Arial Narrow" w:hAnsi="Arial Narrow" w:cstheme="minorBidi"/>
          <w:sz w:val="22"/>
          <w:szCs w:val="22"/>
          <w:lang w:eastAsia="en-US"/>
        </w:rPr>
      </w:pPr>
      <w:r w:rsidRPr="002834BE">
        <w:rPr>
          <w:rFonts w:ascii="Arial Narrow" w:hAnsi="Arial Narrow" w:cstheme="minorBidi"/>
          <w:sz w:val="22"/>
          <w:szCs w:val="22"/>
          <w:lang w:eastAsia="en-US"/>
        </w:rPr>
        <w:t xml:space="preserve">Link Reglamento Especial para contratistas y Subcontratistas MINSAL: </w:t>
      </w:r>
      <w:hyperlink r:id="rId10" w:history="1">
        <w:r w:rsidR="0064368F" w:rsidRPr="006030FC">
          <w:rPr>
            <w:rStyle w:val="Hipervnculo"/>
            <w:rFonts w:ascii="Arial Narrow" w:hAnsi="Arial Narrow" w:cstheme="minorBidi"/>
            <w:sz w:val="22"/>
            <w:szCs w:val="22"/>
            <w:lang w:eastAsia="en-US"/>
          </w:rPr>
          <w:t>http://web.minsal.cl/sites/default/files/Reglamento_Constratista_MINSAL2013.p</w:t>
        </w:r>
      </w:hyperlink>
    </w:p>
    <w:p w14:paraId="78809F06" w14:textId="77777777" w:rsidR="0064368F" w:rsidRPr="00DB0F38" w:rsidRDefault="0064368F" w:rsidP="00DB0F38">
      <w:pPr>
        <w:spacing w:line="276" w:lineRule="auto"/>
        <w:jc w:val="center"/>
        <w:rPr>
          <w:rFonts w:ascii="Arial Narrow" w:hAnsi="Arial Narrow" w:cstheme="minorBidi"/>
          <w:color w:val="0563C1" w:themeColor="hyperlink"/>
          <w:sz w:val="22"/>
          <w:szCs w:val="22"/>
          <w:u w:val="single"/>
          <w:lang w:eastAsia="en-US"/>
        </w:rPr>
      </w:pPr>
    </w:p>
    <w:p w14:paraId="1B026F61" w14:textId="77777777" w:rsidR="002834BE" w:rsidRPr="002834BE" w:rsidRDefault="002834BE" w:rsidP="002834BE">
      <w:pPr>
        <w:spacing w:line="276" w:lineRule="auto"/>
        <w:jc w:val="both"/>
        <w:rPr>
          <w:rFonts w:ascii="Arial Narrow" w:hAnsi="Arial Narrow" w:cstheme="minorBidi"/>
          <w:sz w:val="22"/>
          <w:szCs w:val="22"/>
          <w:lang w:eastAsia="en-US"/>
        </w:rPr>
      </w:pPr>
      <w:r w:rsidRPr="002834BE">
        <w:rPr>
          <w:rFonts w:ascii="Arial Narrow" w:hAnsi="Arial Narrow" w:cstheme="minorBidi"/>
          <w:sz w:val="22"/>
          <w:szCs w:val="22"/>
          <w:lang w:eastAsia="en-US"/>
        </w:rPr>
        <w:t>-</w:t>
      </w:r>
      <w:r w:rsidRPr="002834BE">
        <w:rPr>
          <w:rFonts w:ascii="Arial Narrow" w:hAnsi="Arial Narrow" w:cstheme="minorBidi"/>
          <w:sz w:val="22"/>
          <w:szCs w:val="22"/>
          <w:lang w:eastAsia="en-US"/>
        </w:rPr>
        <w:tab/>
        <w:t>El incumplimiento o la omisión de este requisito serán considerado como causal suficiente para declarar a la propuesta fuera de bases para todos los efectos legales.</w:t>
      </w:r>
    </w:p>
    <w:p w14:paraId="4777A631" w14:textId="77777777" w:rsidR="002834BE" w:rsidRPr="002834BE" w:rsidRDefault="002834BE" w:rsidP="002834BE">
      <w:pPr>
        <w:spacing w:line="276" w:lineRule="auto"/>
        <w:jc w:val="both"/>
        <w:rPr>
          <w:rFonts w:ascii="Arial Narrow" w:hAnsi="Arial Narrow" w:cstheme="minorBidi"/>
          <w:sz w:val="22"/>
          <w:szCs w:val="22"/>
          <w:lang w:eastAsia="en-US"/>
        </w:rPr>
      </w:pPr>
    </w:p>
    <w:p w14:paraId="542F8A5B" w14:textId="77777777" w:rsidR="002834BE" w:rsidRPr="002834BE" w:rsidRDefault="002834BE" w:rsidP="002834BE">
      <w:pPr>
        <w:spacing w:line="276" w:lineRule="auto"/>
        <w:jc w:val="both"/>
        <w:rPr>
          <w:rFonts w:ascii="Arial Narrow" w:hAnsi="Arial Narrow" w:cstheme="minorBidi"/>
          <w:sz w:val="22"/>
          <w:szCs w:val="22"/>
          <w:lang w:eastAsia="en-US"/>
        </w:rPr>
      </w:pPr>
      <w:r w:rsidRPr="002834BE">
        <w:rPr>
          <w:rFonts w:ascii="Arial Narrow" w:hAnsi="Arial Narrow" w:cstheme="minorBidi"/>
          <w:sz w:val="22"/>
          <w:szCs w:val="22"/>
          <w:lang w:eastAsia="en-US"/>
        </w:rPr>
        <w:t>-</w:t>
      </w:r>
      <w:r w:rsidRPr="002834BE">
        <w:rPr>
          <w:rFonts w:ascii="Arial Narrow" w:hAnsi="Arial Narrow" w:cstheme="minorBidi"/>
          <w:sz w:val="22"/>
          <w:szCs w:val="22"/>
          <w:lang w:eastAsia="en-US"/>
        </w:rPr>
        <w:tab/>
        <w:t>Durante la visita a terreno se les indicarán si corresponde lo indicado en la letra “A” del anexo Nº3 de acuerdo al tiempo de jornada diaria, es decir si los trabajos se deben extender por más tiempo de lo que indica la ley.</w:t>
      </w:r>
    </w:p>
    <w:p w14:paraId="3EDB95C2" w14:textId="77777777" w:rsidR="002834BE" w:rsidRPr="002834BE" w:rsidRDefault="002834BE" w:rsidP="002834BE">
      <w:pPr>
        <w:spacing w:line="276" w:lineRule="auto"/>
        <w:jc w:val="both"/>
        <w:rPr>
          <w:rFonts w:ascii="Arial Narrow" w:hAnsi="Arial Narrow" w:cstheme="minorBidi"/>
          <w:sz w:val="22"/>
          <w:szCs w:val="22"/>
          <w:lang w:eastAsia="en-US"/>
        </w:rPr>
      </w:pPr>
    </w:p>
    <w:p w14:paraId="090CFF02" w14:textId="1B6BD50A" w:rsidR="002834BE" w:rsidRPr="002834BE" w:rsidRDefault="002834BE" w:rsidP="002834BE">
      <w:pPr>
        <w:spacing w:line="276" w:lineRule="auto"/>
        <w:jc w:val="both"/>
        <w:rPr>
          <w:rFonts w:ascii="Arial Narrow" w:hAnsi="Arial Narrow" w:cstheme="minorBidi"/>
          <w:sz w:val="22"/>
          <w:szCs w:val="22"/>
          <w:lang w:eastAsia="en-US"/>
        </w:rPr>
      </w:pPr>
      <w:r w:rsidRPr="002834BE">
        <w:rPr>
          <w:rFonts w:ascii="Arial Narrow" w:hAnsi="Arial Narrow" w:cstheme="minorBidi"/>
          <w:sz w:val="22"/>
          <w:szCs w:val="22"/>
          <w:lang w:eastAsia="en-US"/>
        </w:rPr>
        <w:t>-</w:t>
      </w:r>
      <w:r w:rsidRPr="002834BE">
        <w:rPr>
          <w:rFonts w:ascii="Arial Narrow" w:hAnsi="Arial Narrow" w:cstheme="minorBidi"/>
          <w:sz w:val="22"/>
          <w:szCs w:val="22"/>
          <w:lang w:eastAsia="en-US"/>
        </w:rPr>
        <w:tab/>
        <w:t>Durante la visita a terreno se les indicaran cuales de los puntos indicados en la letra “J” y “K” del anexo Nº</w:t>
      </w:r>
      <w:r w:rsidR="00593F0C">
        <w:rPr>
          <w:rFonts w:ascii="Arial Narrow" w:hAnsi="Arial Narrow" w:cstheme="minorBidi"/>
          <w:sz w:val="22"/>
          <w:szCs w:val="22"/>
          <w:lang w:eastAsia="en-US"/>
        </w:rPr>
        <w:t>2</w:t>
      </w:r>
      <w:r w:rsidRPr="002834BE">
        <w:rPr>
          <w:rFonts w:ascii="Arial Narrow" w:hAnsi="Arial Narrow" w:cstheme="minorBidi"/>
          <w:sz w:val="22"/>
          <w:szCs w:val="22"/>
          <w:lang w:eastAsia="en-US"/>
        </w:rPr>
        <w:t>, se solicitarán de acuerdo al tipo de trabajo que se realice y el nivel de riesgo que este tenga.</w:t>
      </w:r>
    </w:p>
    <w:p w14:paraId="529FA6CC" w14:textId="77777777" w:rsidR="002834BE" w:rsidRPr="002834BE" w:rsidRDefault="002834BE" w:rsidP="002834BE">
      <w:pPr>
        <w:spacing w:line="276" w:lineRule="auto"/>
        <w:jc w:val="both"/>
        <w:rPr>
          <w:rFonts w:ascii="Arial Narrow" w:hAnsi="Arial Narrow" w:cstheme="minorBidi"/>
          <w:sz w:val="22"/>
          <w:szCs w:val="22"/>
          <w:lang w:eastAsia="en-US"/>
        </w:rPr>
      </w:pPr>
    </w:p>
    <w:p w14:paraId="51CECD5B" w14:textId="77777777" w:rsidR="002834BE" w:rsidRPr="002834BE" w:rsidRDefault="002834BE" w:rsidP="002834BE">
      <w:pPr>
        <w:spacing w:line="276" w:lineRule="auto"/>
        <w:jc w:val="both"/>
        <w:rPr>
          <w:rFonts w:ascii="Arial Narrow" w:hAnsi="Arial Narrow" w:cstheme="minorBidi"/>
          <w:sz w:val="22"/>
          <w:szCs w:val="22"/>
          <w:lang w:eastAsia="en-US"/>
        </w:rPr>
      </w:pPr>
      <w:r w:rsidRPr="002834BE">
        <w:rPr>
          <w:rFonts w:ascii="Arial Narrow" w:hAnsi="Arial Narrow" w:cstheme="minorBidi"/>
          <w:sz w:val="22"/>
          <w:szCs w:val="22"/>
          <w:lang w:eastAsia="en-US"/>
        </w:rPr>
        <w:t>-</w:t>
      </w:r>
      <w:r w:rsidRPr="002834BE">
        <w:rPr>
          <w:rFonts w:ascii="Arial Narrow" w:hAnsi="Arial Narrow" w:cstheme="minorBidi"/>
          <w:sz w:val="22"/>
          <w:szCs w:val="22"/>
          <w:lang w:eastAsia="en-US"/>
        </w:rPr>
        <w:tab/>
        <w:t>Todos los demás puntos son obligatorios.</w:t>
      </w:r>
    </w:p>
    <w:p w14:paraId="05A8EF75" w14:textId="77777777" w:rsidR="002834BE" w:rsidRPr="002834BE" w:rsidRDefault="002834BE" w:rsidP="002834BE">
      <w:pPr>
        <w:spacing w:line="276" w:lineRule="auto"/>
        <w:jc w:val="both"/>
        <w:rPr>
          <w:rFonts w:ascii="Arial Narrow" w:hAnsi="Arial Narrow" w:cstheme="minorBidi"/>
          <w:sz w:val="22"/>
          <w:szCs w:val="22"/>
          <w:lang w:eastAsia="en-US"/>
        </w:rPr>
      </w:pPr>
    </w:p>
    <w:p w14:paraId="0F789F52" w14:textId="6A6EA717" w:rsidR="00025CFD" w:rsidRDefault="002834BE" w:rsidP="002834BE">
      <w:pPr>
        <w:spacing w:line="276" w:lineRule="auto"/>
        <w:jc w:val="both"/>
        <w:rPr>
          <w:rFonts w:ascii="Arial Narrow" w:hAnsi="Arial Narrow" w:cstheme="minorBidi"/>
          <w:sz w:val="22"/>
          <w:szCs w:val="22"/>
          <w:lang w:eastAsia="en-US"/>
        </w:rPr>
      </w:pPr>
      <w:r w:rsidRPr="002834BE">
        <w:rPr>
          <w:rFonts w:ascii="Arial Narrow" w:hAnsi="Arial Narrow" w:cstheme="minorBidi"/>
          <w:sz w:val="22"/>
          <w:szCs w:val="22"/>
          <w:lang w:eastAsia="en-US"/>
        </w:rPr>
        <w:t>-</w:t>
      </w:r>
      <w:r w:rsidRPr="002834BE">
        <w:rPr>
          <w:rFonts w:ascii="Arial Narrow" w:hAnsi="Arial Narrow" w:cstheme="minorBidi"/>
          <w:sz w:val="22"/>
          <w:szCs w:val="22"/>
          <w:lang w:eastAsia="en-US"/>
        </w:rPr>
        <w:tab/>
        <w:t>El oferente que se adjudique la propuesta deberá entregar 48 horas antes del inicio de los trabajos la documentación solicitada en los anexos Nº</w:t>
      </w:r>
      <w:r w:rsidR="00593F0C">
        <w:rPr>
          <w:rFonts w:ascii="Arial Narrow" w:hAnsi="Arial Narrow" w:cstheme="minorBidi"/>
          <w:sz w:val="22"/>
          <w:szCs w:val="22"/>
          <w:lang w:eastAsia="en-US"/>
        </w:rPr>
        <w:t>2</w:t>
      </w:r>
      <w:r w:rsidRPr="002834BE">
        <w:rPr>
          <w:rFonts w:ascii="Arial Narrow" w:hAnsi="Arial Narrow" w:cstheme="minorBidi"/>
          <w:sz w:val="22"/>
          <w:szCs w:val="22"/>
          <w:lang w:eastAsia="en-US"/>
        </w:rPr>
        <w:t xml:space="preserve"> y Nº</w:t>
      </w:r>
      <w:r w:rsidR="00593F0C">
        <w:rPr>
          <w:rFonts w:ascii="Arial Narrow" w:hAnsi="Arial Narrow" w:cstheme="minorBidi"/>
          <w:sz w:val="22"/>
          <w:szCs w:val="22"/>
          <w:lang w:eastAsia="en-US"/>
        </w:rPr>
        <w:t>3</w:t>
      </w:r>
      <w:r w:rsidRPr="002834BE">
        <w:rPr>
          <w:rFonts w:ascii="Arial Narrow" w:hAnsi="Arial Narrow" w:cstheme="minorBidi"/>
          <w:sz w:val="22"/>
          <w:szCs w:val="22"/>
          <w:lang w:eastAsia="en-US"/>
        </w:rPr>
        <w:t>.</w:t>
      </w:r>
    </w:p>
    <w:p w14:paraId="5F27293C" w14:textId="77777777" w:rsidR="00E55F33" w:rsidRPr="002834BE" w:rsidRDefault="00E55F33" w:rsidP="002834BE">
      <w:pPr>
        <w:spacing w:line="276" w:lineRule="auto"/>
        <w:jc w:val="both"/>
        <w:rPr>
          <w:rFonts w:ascii="Arial Narrow" w:hAnsi="Arial Narrow" w:cstheme="minorBidi"/>
          <w:sz w:val="22"/>
          <w:szCs w:val="22"/>
          <w:lang w:eastAsia="en-US"/>
        </w:rPr>
      </w:pPr>
    </w:p>
    <w:p w14:paraId="3FEC3FE3" w14:textId="51C559B2" w:rsidR="002834BE" w:rsidRPr="002834BE" w:rsidRDefault="002834BE" w:rsidP="002834BE">
      <w:pPr>
        <w:pStyle w:val="Subttulo"/>
        <w:rPr>
          <w:rFonts w:eastAsiaTheme="minorHAnsi" w:cstheme="minorBidi"/>
          <w:bCs/>
          <w:iCs w:val="0"/>
          <w:spacing w:val="0"/>
          <w:sz w:val="24"/>
          <w:lang w:val="es-ES_tradnl"/>
        </w:rPr>
      </w:pPr>
      <w:r w:rsidRPr="002834BE">
        <w:rPr>
          <w:rFonts w:eastAsiaTheme="minorHAnsi" w:cstheme="minorBidi"/>
          <w:bCs/>
          <w:iCs w:val="0"/>
          <w:spacing w:val="0"/>
          <w:sz w:val="24"/>
          <w:lang w:val="es-ES_tradnl"/>
        </w:rPr>
        <w:t xml:space="preserve">Referente </w:t>
      </w:r>
      <w:r w:rsidR="00C13F33">
        <w:rPr>
          <w:rFonts w:eastAsiaTheme="minorHAnsi" w:cstheme="minorBidi"/>
          <w:bCs/>
          <w:iCs w:val="0"/>
          <w:spacing w:val="0"/>
          <w:sz w:val="24"/>
          <w:lang w:val="es-ES_tradnl"/>
        </w:rPr>
        <w:t>t</w:t>
      </w:r>
      <w:r w:rsidRPr="002834BE">
        <w:rPr>
          <w:rFonts w:eastAsiaTheme="minorHAnsi" w:cstheme="minorBidi"/>
          <w:bCs/>
          <w:iCs w:val="0"/>
          <w:spacing w:val="0"/>
          <w:sz w:val="24"/>
          <w:lang w:val="es-ES_tradnl"/>
        </w:rPr>
        <w:t xml:space="preserve">écnico del </w:t>
      </w:r>
      <w:r w:rsidR="00C13F33">
        <w:rPr>
          <w:rFonts w:eastAsiaTheme="minorHAnsi" w:cstheme="minorBidi"/>
          <w:bCs/>
          <w:iCs w:val="0"/>
          <w:spacing w:val="0"/>
          <w:sz w:val="24"/>
          <w:lang w:val="es-ES_tradnl"/>
        </w:rPr>
        <w:t>c</w:t>
      </w:r>
      <w:r w:rsidRPr="002834BE">
        <w:rPr>
          <w:rFonts w:eastAsiaTheme="minorHAnsi" w:cstheme="minorBidi"/>
          <w:bCs/>
          <w:iCs w:val="0"/>
          <w:spacing w:val="0"/>
          <w:sz w:val="24"/>
          <w:lang w:val="es-ES_tradnl"/>
        </w:rPr>
        <w:t>ontrato</w:t>
      </w:r>
    </w:p>
    <w:p w14:paraId="655BC8B8" w14:textId="4F2B26DD" w:rsidR="002834BE" w:rsidRDefault="002834BE" w:rsidP="002834BE">
      <w:pPr>
        <w:spacing w:line="276" w:lineRule="auto"/>
        <w:jc w:val="both"/>
        <w:rPr>
          <w:rFonts w:ascii="Arial Narrow" w:hAnsi="Arial Narrow" w:cstheme="minorBidi"/>
          <w:sz w:val="22"/>
          <w:szCs w:val="22"/>
          <w:lang w:eastAsia="en-US"/>
        </w:rPr>
      </w:pPr>
      <w:r w:rsidRPr="002834BE">
        <w:rPr>
          <w:rFonts w:ascii="Arial Narrow" w:hAnsi="Arial Narrow" w:cstheme="minorBidi"/>
          <w:sz w:val="22"/>
          <w:szCs w:val="22"/>
          <w:lang w:eastAsia="en-US"/>
        </w:rPr>
        <w:t xml:space="preserve">El </w:t>
      </w:r>
      <w:r w:rsidR="00EC694F">
        <w:rPr>
          <w:rFonts w:ascii="Arial Narrow" w:hAnsi="Arial Narrow" w:cstheme="minorBidi"/>
          <w:sz w:val="22"/>
          <w:szCs w:val="22"/>
          <w:lang w:eastAsia="en-US"/>
        </w:rPr>
        <w:t>h</w:t>
      </w:r>
      <w:r w:rsidRPr="002834BE">
        <w:rPr>
          <w:rFonts w:ascii="Arial Narrow" w:hAnsi="Arial Narrow" w:cstheme="minorBidi"/>
          <w:sz w:val="22"/>
          <w:szCs w:val="22"/>
          <w:lang w:eastAsia="en-US"/>
        </w:rPr>
        <w:t xml:space="preserve">ospital será </w:t>
      </w:r>
      <w:r w:rsidR="00EC694F" w:rsidRPr="002834BE">
        <w:rPr>
          <w:rFonts w:ascii="Arial Narrow" w:hAnsi="Arial Narrow" w:cstheme="minorBidi"/>
          <w:sz w:val="22"/>
          <w:szCs w:val="22"/>
          <w:lang w:eastAsia="en-US"/>
        </w:rPr>
        <w:t>representado</w:t>
      </w:r>
      <w:r w:rsidRPr="002834BE">
        <w:rPr>
          <w:rFonts w:ascii="Arial Narrow" w:hAnsi="Arial Narrow" w:cstheme="minorBidi"/>
          <w:sz w:val="22"/>
          <w:szCs w:val="22"/>
          <w:lang w:eastAsia="en-US"/>
        </w:rPr>
        <w:t xml:space="preserve"> en la obra, por un Referente Técnico del Contrato, quien fiscalizará las obras y tendrá atribuciones para hacer indicaciones en ellas. Así mismo podrá exigir las correcciones necesarias para la buena ejecución de las obras.</w:t>
      </w:r>
    </w:p>
    <w:p w14:paraId="359BD43C" w14:textId="77777777" w:rsidR="00940882" w:rsidRPr="002834BE" w:rsidRDefault="00940882" w:rsidP="002834BE">
      <w:pPr>
        <w:spacing w:line="276" w:lineRule="auto"/>
        <w:jc w:val="both"/>
        <w:rPr>
          <w:rFonts w:ascii="Arial Narrow" w:hAnsi="Arial Narrow" w:cstheme="minorBidi"/>
          <w:sz w:val="22"/>
          <w:szCs w:val="22"/>
          <w:lang w:eastAsia="en-US"/>
        </w:rPr>
      </w:pPr>
    </w:p>
    <w:p w14:paraId="004BBD56" w14:textId="320D19BD" w:rsidR="00940882" w:rsidRDefault="002834BE" w:rsidP="002834BE">
      <w:pPr>
        <w:spacing w:line="276" w:lineRule="auto"/>
        <w:jc w:val="both"/>
        <w:rPr>
          <w:rFonts w:ascii="Arial Narrow" w:hAnsi="Arial Narrow" w:cstheme="minorBidi"/>
          <w:sz w:val="22"/>
          <w:szCs w:val="22"/>
          <w:lang w:eastAsia="en-US"/>
        </w:rPr>
      </w:pPr>
      <w:r w:rsidRPr="002834BE">
        <w:rPr>
          <w:rFonts w:ascii="Arial Narrow" w:hAnsi="Arial Narrow" w:cstheme="minorBidi"/>
          <w:sz w:val="22"/>
          <w:szCs w:val="22"/>
          <w:lang w:eastAsia="en-US"/>
        </w:rPr>
        <w:t>Las funciones y atribuciones del Referente Técnico del Contrato se definen en Bases Administrativas, el que forma parte integrante de estas bases, para todos los efectos legales.</w:t>
      </w:r>
    </w:p>
    <w:p w14:paraId="012114F2" w14:textId="77777777" w:rsidR="00727B9E" w:rsidRPr="002834BE" w:rsidRDefault="00727B9E" w:rsidP="002834BE">
      <w:pPr>
        <w:spacing w:line="276" w:lineRule="auto"/>
        <w:jc w:val="both"/>
        <w:rPr>
          <w:rFonts w:ascii="Arial Narrow" w:hAnsi="Arial Narrow" w:cstheme="minorBidi"/>
          <w:sz w:val="22"/>
          <w:szCs w:val="22"/>
          <w:lang w:eastAsia="en-US"/>
        </w:rPr>
      </w:pPr>
    </w:p>
    <w:p w14:paraId="0D02DC4C" w14:textId="74AB48DB" w:rsidR="002834BE" w:rsidRPr="00940882" w:rsidRDefault="002834BE" w:rsidP="00940882">
      <w:pPr>
        <w:pStyle w:val="Subttulo"/>
        <w:rPr>
          <w:rFonts w:eastAsiaTheme="minorHAnsi" w:cstheme="minorBidi"/>
          <w:bCs/>
          <w:iCs w:val="0"/>
          <w:spacing w:val="0"/>
          <w:sz w:val="24"/>
          <w:lang w:val="es-ES_tradnl"/>
        </w:rPr>
      </w:pPr>
      <w:r w:rsidRPr="00940882">
        <w:rPr>
          <w:rFonts w:eastAsiaTheme="minorHAnsi" w:cstheme="minorBidi"/>
          <w:bCs/>
          <w:iCs w:val="0"/>
          <w:spacing w:val="0"/>
          <w:sz w:val="24"/>
          <w:lang w:val="es-ES_tradnl"/>
        </w:rPr>
        <w:t>Visitas de terreno y concordancia de antecedentes técnicos</w:t>
      </w:r>
    </w:p>
    <w:p w14:paraId="41C9F633" w14:textId="2B2A6F4F" w:rsidR="002834BE" w:rsidRDefault="002834BE" w:rsidP="002834BE">
      <w:pPr>
        <w:spacing w:line="276" w:lineRule="auto"/>
        <w:jc w:val="both"/>
        <w:rPr>
          <w:rFonts w:ascii="Arial Narrow" w:hAnsi="Arial Narrow" w:cstheme="minorBidi"/>
          <w:sz w:val="22"/>
          <w:szCs w:val="22"/>
          <w:lang w:eastAsia="en-US"/>
        </w:rPr>
      </w:pPr>
      <w:r w:rsidRPr="002834BE">
        <w:rPr>
          <w:rFonts w:ascii="Arial Narrow" w:hAnsi="Arial Narrow" w:cstheme="minorBidi"/>
          <w:sz w:val="22"/>
          <w:szCs w:val="22"/>
          <w:lang w:eastAsia="en-US"/>
        </w:rPr>
        <w:t xml:space="preserve">Será obligatoria una visita a terreno para conocimiento de los trabajos a ejecutar. Será de exclusiva responsabilidad del </w:t>
      </w:r>
      <w:r w:rsidR="00EC694F">
        <w:rPr>
          <w:rFonts w:ascii="Arial Narrow" w:hAnsi="Arial Narrow" w:cstheme="minorBidi"/>
          <w:sz w:val="22"/>
          <w:szCs w:val="22"/>
          <w:lang w:eastAsia="en-US"/>
        </w:rPr>
        <w:t>c</w:t>
      </w:r>
      <w:r w:rsidRPr="002834BE">
        <w:rPr>
          <w:rFonts w:ascii="Arial Narrow" w:hAnsi="Arial Narrow" w:cstheme="minorBidi"/>
          <w:sz w:val="22"/>
          <w:szCs w:val="22"/>
          <w:lang w:eastAsia="en-US"/>
        </w:rPr>
        <w:t>ontratista cualquier omisión en su presupuesto y no podrá alegar desconocimiento de las condiciones del terreno ni dimensiones de espacios y cubicaciones.</w:t>
      </w:r>
    </w:p>
    <w:p w14:paraId="7C47F407" w14:textId="77777777" w:rsidR="00940882" w:rsidRPr="002834BE" w:rsidRDefault="00940882" w:rsidP="002834BE">
      <w:pPr>
        <w:spacing w:line="276" w:lineRule="auto"/>
        <w:jc w:val="both"/>
        <w:rPr>
          <w:rFonts w:ascii="Arial Narrow" w:hAnsi="Arial Narrow" w:cstheme="minorBidi"/>
          <w:sz w:val="22"/>
          <w:szCs w:val="22"/>
          <w:lang w:eastAsia="en-US"/>
        </w:rPr>
      </w:pPr>
    </w:p>
    <w:p w14:paraId="7BF6CAE8" w14:textId="35828137" w:rsidR="002834BE" w:rsidRPr="002834BE" w:rsidRDefault="002834BE" w:rsidP="002834BE">
      <w:pPr>
        <w:spacing w:line="276" w:lineRule="auto"/>
        <w:jc w:val="both"/>
        <w:rPr>
          <w:rFonts w:ascii="Arial Narrow" w:hAnsi="Arial Narrow" w:cstheme="minorBidi"/>
          <w:sz w:val="22"/>
          <w:szCs w:val="22"/>
          <w:lang w:eastAsia="en-US"/>
        </w:rPr>
      </w:pPr>
      <w:r w:rsidRPr="002834BE">
        <w:rPr>
          <w:rFonts w:ascii="Arial Narrow" w:hAnsi="Arial Narrow" w:cstheme="minorBidi"/>
          <w:sz w:val="22"/>
          <w:szCs w:val="22"/>
          <w:lang w:eastAsia="en-US"/>
        </w:rPr>
        <w:t xml:space="preserve">Se da por establecido que el contratista tiene la obligación de visitar el terreno durante el estudio y con anterioridad a la apertura de la propuesta, para imponerse exactamente de la ubicación y características de las obras a construir y de todos los trabajos que será necesario ejecutar. Así también en forma previa el contratista deberá verificar la concordancia de los Planos y Especificaciones Técnicas e Instalaciones, entre sí y con lo existente en terreno. En ese momento deberá verificar e informarse de la ubicación y características de las instalaciones de energía, datos y comunicaciones, de extracción forzada, etc. existentes y también las que </w:t>
      </w:r>
      <w:r w:rsidRPr="002834BE">
        <w:rPr>
          <w:rFonts w:ascii="Arial Narrow" w:hAnsi="Arial Narrow" w:cstheme="minorBidi"/>
          <w:sz w:val="22"/>
          <w:szCs w:val="22"/>
          <w:lang w:eastAsia="en-US"/>
        </w:rPr>
        <w:lastRenderedPageBreak/>
        <w:t xml:space="preserve">según su factibilidad puedan ser utilizadas en los proyectos. </w:t>
      </w:r>
      <w:r w:rsidR="00EC694F">
        <w:rPr>
          <w:rFonts w:ascii="Arial Narrow" w:hAnsi="Arial Narrow" w:cstheme="minorBidi"/>
          <w:sz w:val="22"/>
          <w:szCs w:val="22"/>
          <w:lang w:eastAsia="en-US"/>
        </w:rPr>
        <w:t>Junto a lo anterior, el contratista</w:t>
      </w:r>
      <w:r w:rsidRPr="002834BE">
        <w:rPr>
          <w:rFonts w:ascii="Arial Narrow" w:hAnsi="Arial Narrow" w:cstheme="minorBidi"/>
          <w:sz w:val="22"/>
          <w:szCs w:val="22"/>
          <w:lang w:eastAsia="en-US"/>
        </w:rPr>
        <w:t xml:space="preserve"> </w:t>
      </w:r>
      <w:r w:rsidR="00EC694F">
        <w:rPr>
          <w:rFonts w:ascii="Arial Narrow" w:hAnsi="Arial Narrow" w:cstheme="minorBidi"/>
          <w:sz w:val="22"/>
          <w:szCs w:val="22"/>
          <w:lang w:eastAsia="en-US"/>
        </w:rPr>
        <w:t xml:space="preserve">al </w:t>
      </w:r>
      <w:r w:rsidRPr="002834BE">
        <w:rPr>
          <w:rFonts w:ascii="Arial Narrow" w:hAnsi="Arial Narrow" w:cstheme="minorBidi"/>
          <w:sz w:val="22"/>
          <w:szCs w:val="22"/>
          <w:lang w:eastAsia="en-US"/>
        </w:rPr>
        <w:t>presentarse a la propuesta, acepta las condiciones técnicas en que se encuentra el terreno y edificios existentes en los alrededores, donde se ejecutarán los trabajos y acciones motivo de la presente licitación. Lo anterior sin que tenga derecho a reclamo posterior, ni a cobros extras hacia el contratante si resulta adjudicado</w:t>
      </w:r>
      <w:r w:rsidR="00EC694F">
        <w:rPr>
          <w:rFonts w:ascii="Arial Narrow" w:hAnsi="Arial Narrow" w:cstheme="minorBidi"/>
          <w:sz w:val="22"/>
          <w:szCs w:val="22"/>
          <w:lang w:eastAsia="en-US"/>
        </w:rPr>
        <w:t>, como por ejemplo pueden corresponder a la</w:t>
      </w:r>
      <w:r w:rsidRPr="002834BE">
        <w:rPr>
          <w:rFonts w:ascii="Arial Narrow" w:hAnsi="Arial Narrow" w:cstheme="minorBidi"/>
          <w:sz w:val="22"/>
          <w:szCs w:val="22"/>
          <w:lang w:eastAsia="en-US"/>
        </w:rPr>
        <w:t xml:space="preserve"> consecuencia de un deficiente análisis de</w:t>
      </w:r>
      <w:r w:rsidR="00EC694F">
        <w:rPr>
          <w:rFonts w:ascii="Arial Narrow" w:hAnsi="Arial Narrow" w:cstheme="minorBidi"/>
          <w:sz w:val="22"/>
          <w:szCs w:val="22"/>
          <w:lang w:eastAsia="en-US"/>
        </w:rPr>
        <w:t xml:space="preserve"> las </w:t>
      </w:r>
      <w:r w:rsidRPr="002834BE">
        <w:rPr>
          <w:rFonts w:ascii="Arial Narrow" w:hAnsi="Arial Narrow" w:cstheme="minorBidi"/>
          <w:sz w:val="22"/>
          <w:szCs w:val="22"/>
          <w:lang w:eastAsia="en-US"/>
        </w:rPr>
        <w:t>condiciones al momento de estudiar la propuesta.</w:t>
      </w:r>
    </w:p>
    <w:p w14:paraId="00FE1D91" w14:textId="77777777" w:rsidR="00940882" w:rsidRDefault="00940882" w:rsidP="002834BE">
      <w:pPr>
        <w:spacing w:line="276" w:lineRule="auto"/>
        <w:jc w:val="both"/>
        <w:rPr>
          <w:rFonts w:ascii="Arial Narrow" w:hAnsi="Arial Narrow" w:cstheme="minorBidi"/>
          <w:sz w:val="22"/>
          <w:szCs w:val="22"/>
          <w:lang w:eastAsia="en-US"/>
        </w:rPr>
      </w:pPr>
    </w:p>
    <w:p w14:paraId="45D311F4" w14:textId="4288464F" w:rsidR="002834BE" w:rsidRDefault="002834BE" w:rsidP="002834BE">
      <w:pPr>
        <w:spacing w:line="276" w:lineRule="auto"/>
        <w:jc w:val="both"/>
        <w:rPr>
          <w:rFonts w:ascii="Arial Narrow" w:hAnsi="Arial Narrow" w:cstheme="minorBidi"/>
          <w:sz w:val="22"/>
          <w:szCs w:val="22"/>
          <w:lang w:eastAsia="en-US"/>
        </w:rPr>
      </w:pPr>
      <w:r w:rsidRPr="002834BE">
        <w:rPr>
          <w:rFonts w:ascii="Arial Narrow" w:hAnsi="Arial Narrow" w:cstheme="minorBidi"/>
          <w:sz w:val="22"/>
          <w:szCs w:val="22"/>
          <w:lang w:eastAsia="en-US"/>
        </w:rPr>
        <w:t>Del mismo modo, una vez adjudicado el contrato, el contratista deberá asistir a terreno de manera previa a formular su presupuesto por servicios requeridos, con el fin de visualizar los trabajos.</w:t>
      </w:r>
    </w:p>
    <w:p w14:paraId="1B4908A7" w14:textId="77777777" w:rsidR="00940882" w:rsidRPr="002834BE" w:rsidRDefault="00940882" w:rsidP="002834BE">
      <w:pPr>
        <w:spacing w:line="276" w:lineRule="auto"/>
        <w:jc w:val="both"/>
        <w:rPr>
          <w:rFonts w:ascii="Arial Narrow" w:hAnsi="Arial Narrow" w:cstheme="minorBidi"/>
          <w:sz w:val="22"/>
          <w:szCs w:val="22"/>
          <w:lang w:eastAsia="en-US"/>
        </w:rPr>
      </w:pPr>
    </w:p>
    <w:p w14:paraId="4DD29F10" w14:textId="7B00C7A8" w:rsidR="00264EA5" w:rsidRDefault="002834BE" w:rsidP="00264EA5">
      <w:pPr>
        <w:spacing w:line="276" w:lineRule="auto"/>
        <w:jc w:val="both"/>
        <w:rPr>
          <w:rFonts w:ascii="Arial Narrow" w:hAnsi="Arial Narrow" w:cstheme="minorBidi"/>
          <w:sz w:val="22"/>
          <w:szCs w:val="22"/>
          <w:lang w:eastAsia="en-US"/>
        </w:rPr>
      </w:pPr>
      <w:r w:rsidRPr="002834BE">
        <w:rPr>
          <w:rFonts w:ascii="Arial Narrow" w:hAnsi="Arial Narrow" w:cstheme="minorBidi"/>
          <w:sz w:val="22"/>
          <w:szCs w:val="22"/>
          <w:lang w:eastAsia="en-US"/>
        </w:rPr>
        <w:t xml:space="preserve">No se aceptarán interpretaciones unilaterales por cuenta del </w:t>
      </w:r>
      <w:r w:rsidR="00913250">
        <w:rPr>
          <w:rFonts w:ascii="Arial Narrow" w:hAnsi="Arial Narrow" w:cstheme="minorBidi"/>
          <w:sz w:val="22"/>
          <w:szCs w:val="22"/>
          <w:lang w:eastAsia="en-US"/>
        </w:rPr>
        <w:t>c</w:t>
      </w:r>
      <w:r w:rsidRPr="002834BE">
        <w:rPr>
          <w:rFonts w:ascii="Arial Narrow" w:hAnsi="Arial Narrow" w:cstheme="minorBidi"/>
          <w:sz w:val="22"/>
          <w:szCs w:val="22"/>
          <w:lang w:eastAsia="en-US"/>
        </w:rPr>
        <w:t>ontratista</w:t>
      </w:r>
      <w:r w:rsidR="00913250">
        <w:rPr>
          <w:rFonts w:ascii="Arial Narrow" w:hAnsi="Arial Narrow" w:cstheme="minorBidi"/>
          <w:sz w:val="22"/>
          <w:szCs w:val="22"/>
          <w:lang w:eastAsia="en-US"/>
        </w:rPr>
        <w:t>, por lo cual, t</w:t>
      </w:r>
      <w:r w:rsidRPr="002834BE">
        <w:rPr>
          <w:rFonts w:ascii="Arial Narrow" w:hAnsi="Arial Narrow" w:cstheme="minorBidi"/>
          <w:sz w:val="22"/>
          <w:szCs w:val="22"/>
          <w:lang w:eastAsia="en-US"/>
        </w:rPr>
        <w:t>odas las dudas de cualquier índole deberán ser consultadas con Referente Técnico del contrato</w:t>
      </w:r>
      <w:r w:rsidR="00913250">
        <w:rPr>
          <w:rFonts w:ascii="Arial Narrow" w:hAnsi="Arial Narrow" w:cstheme="minorBidi"/>
          <w:sz w:val="22"/>
          <w:szCs w:val="22"/>
          <w:lang w:eastAsia="en-US"/>
        </w:rPr>
        <w:t xml:space="preserve"> por escrito</w:t>
      </w:r>
      <w:r w:rsidRPr="002834BE">
        <w:rPr>
          <w:rFonts w:ascii="Arial Narrow" w:hAnsi="Arial Narrow" w:cstheme="minorBidi"/>
          <w:sz w:val="22"/>
          <w:szCs w:val="22"/>
          <w:lang w:eastAsia="en-US"/>
        </w:rPr>
        <w:t xml:space="preserve">, de no ser así, el </w:t>
      </w:r>
      <w:r w:rsidR="00913250">
        <w:rPr>
          <w:rFonts w:ascii="Arial Narrow" w:hAnsi="Arial Narrow" w:cstheme="minorBidi"/>
          <w:sz w:val="22"/>
          <w:szCs w:val="22"/>
          <w:lang w:eastAsia="en-US"/>
        </w:rPr>
        <w:t>c</w:t>
      </w:r>
      <w:r w:rsidRPr="002834BE">
        <w:rPr>
          <w:rFonts w:ascii="Arial Narrow" w:hAnsi="Arial Narrow" w:cstheme="minorBidi"/>
          <w:sz w:val="22"/>
          <w:szCs w:val="22"/>
          <w:lang w:eastAsia="en-US"/>
        </w:rPr>
        <w:t>ontratista estará obligado a rehacer la partida a su propia costa.</w:t>
      </w:r>
    </w:p>
    <w:p w14:paraId="4AE3F3E9" w14:textId="77777777" w:rsidR="00264EA5" w:rsidRPr="00264EA5" w:rsidRDefault="00264EA5" w:rsidP="00264EA5">
      <w:pPr>
        <w:spacing w:line="276" w:lineRule="auto"/>
        <w:jc w:val="both"/>
        <w:rPr>
          <w:rFonts w:ascii="Arial Narrow" w:hAnsi="Arial Narrow" w:cstheme="minorBidi"/>
          <w:sz w:val="22"/>
          <w:szCs w:val="22"/>
          <w:lang w:eastAsia="en-US"/>
        </w:rPr>
      </w:pPr>
    </w:p>
    <w:p w14:paraId="182A6E5C" w14:textId="2710E29E" w:rsidR="002834BE" w:rsidRPr="002834BE" w:rsidRDefault="002834BE" w:rsidP="002834BE">
      <w:pPr>
        <w:pStyle w:val="Subttulo"/>
        <w:rPr>
          <w:rFonts w:eastAsiaTheme="minorHAnsi" w:cstheme="minorBidi"/>
          <w:bCs/>
          <w:iCs w:val="0"/>
          <w:spacing w:val="0"/>
          <w:sz w:val="24"/>
          <w:lang w:val="es-ES_tradnl"/>
        </w:rPr>
      </w:pPr>
      <w:r w:rsidRPr="002834BE">
        <w:rPr>
          <w:rFonts w:eastAsiaTheme="minorHAnsi" w:cstheme="minorBidi"/>
          <w:bCs/>
          <w:iCs w:val="0"/>
          <w:spacing w:val="0"/>
          <w:sz w:val="24"/>
          <w:lang w:val="es-ES_tradnl"/>
        </w:rPr>
        <w:t xml:space="preserve">Obras </w:t>
      </w:r>
      <w:r w:rsidR="00C13F33">
        <w:rPr>
          <w:rFonts w:eastAsiaTheme="minorHAnsi" w:cstheme="minorBidi"/>
          <w:bCs/>
          <w:iCs w:val="0"/>
          <w:spacing w:val="0"/>
          <w:sz w:val="24"/>
          <w:lang w:val="es-ES_tradnl"/>
        </w:rPr>
        <w:t>e</w:t>
      </w:r>
      <w:r w:rsidRPr="002834BE">
        <w:rPr>
          <w:rFonts w:eastAsiaTheme="minorHAnsi" w:cstheme="minorBidi"/>
          <w:bCs/>
          <w:iCs w:val="0"/>
          <w:spacing w:val="0"/>
          <w:sz w:val="24"/>
          <w:lang w:val="es-ES_tradnl"/>
        </w:rPr>
        <w:t>xtraordinarias</w:t>
      </w:r>
    </w:p>
    <w:p w14:paraId="2ED86B08" w14:textId="3F94454A" w:rsidR="002834BE" w:rsidRDefault="002834BE" w:rsidP="002834BE">
      <w:pPr>
        <w:spacing w:line="276" w:lineRule="auto"/>
        <w:jc w:val="both"/>
        <w:rPr>
          <w:rFonts w:ascii="Arial Narrow" w:hAnsi="Arial Narrow" w:cstheme="minorBidi"/>
          <w:sz w:val="22"/>
          <w:szCs w:val="22"/>
          <w:lang w:eastAsia="en-US"/>
        </w:rPr>
      </w:pPr>
      <w:r w:rsidRPr="002834BE">
        <w:rPr>
          <w:rFonts w:ascii="Arial Narrow" w:hAnsi="Arial Narrow" w:cstheme="minorBidi"/>
          <w:sz w:val="22"/>
          <w:szCs w:val="22"/>
          <w:lang w:eastAsia="en-US"/>
        </w:rPr>
        <w:t xml:space="preserve">Se entenderá por obra extraordinaria, toda aquella que expresamente ordene el </w:t>
      </w:r>
      <w:r w:rsidR="00913250">
        <w:rPr>
          <w:rFonts w:ascii="Arial Narrow" w:hAnsi="Arial Narrow" w:cstheme="minorBidi"/>
          <w:sz w:val="22"/>
          <w:szCs w:val="22"/>
          <w:lang w:eastAsia="en-US"/>
        </w:rPr>
        <w:t>h</w:t>
      </w:r>
      <w:r w:rsidRPr="002834BE">
        <w:rPr>
          <w:rFonts w:ascii="Arial Narrow" w:hAnsi="Arial Narrow" w:cstheme="minorBidi"/>
          <w:sz w:val="22"/>
          <w:szCs w:val="22"/>
          <w:lang w:eastAsia="en-US"/>
        </w:rPr>
        <w:t xml:space="preserve">ospital y que no tenga precios estipulados en el </w:t>
      </w:r>
      <w:r w:rsidR="00913250">
        <w:rPr>
          <w:rFonts w:ascii="Arial Narrow" w:hAnsi="Arial Narrow" w:cstheme="minorBidi"/>
          <w:sz w:val="22"/>
          <w:szCs w:val="22"/>
          <w:lang w:eastAsia="en-US"/>
        </w:rPr>
        <w:t>c</w:t>
      </w:r>
      <w:r w:rsidRPr="002834BE">
        <w:rPr>
          <w:rFonts w:ascii="Arial Narrow" w:hAnsi="Arial Narrow" w:cstheme="minorBidi"/>
          <w:sz w:val="22"/>
          <w:szCs w:val="22"/>
          <w:lang w:eastAsia="en-US"/>
        </w:rPr>
        <w:t>ontrato, por no haber estado contempladas esas obras en el llamado a propuesta y que su ejecución sea de imperativa relevancia.</w:t>
      </w:r>
    </w:p>
    <w:p w14:paraId="5FE30FB6" w14:textId="77777777" w:rsidR="00940882" w:rsidRPr="002834BE" w:rsidRDefault="00940882" w:rsidP="002834BE">
      <w:pPr>
        <w:spacing w:line="276" w:lineRule="auto"/>
        <w:jc w:val="both"/>
        <w:rPr>
          <w:rFonts w:ascii="Arial Narrow" w:hAnsi="Arial Narrow" w:cstheme="minorBidi"/>
          <w:sz w:val="22"/>
          <w:szCs w:val="22"/>
          <w:lang w:eastAsia="en-US"/>
        </w:rPr>
      </w:pPr>
    </w:p>
    <w:p w14:paraId="0D5908E8" w14:textId="0E4BDA6E" w:rsidR="00940882" w:rsidRDefault="002834BE" w:rsidP="002834BE">
      <w:pPr>
        <w:spacing w:line="276" w:lineRule="auto"/>
        <w:jc w:val="both"/>
        <w:rPr>
          <w:rFonts w:ascii="Arial Narrow" w:hAnsi="Arial Narrow" w:cstheme="minorBidi"/>
          <w:sz w:val="22"/>
          <w:szCs w:val="22"/>
          <w:lang w:eastAsia="en-US"/>
        </w:rPr>
      </w:pPr>
      <w:r w:rsidRPr="002834BE">
        <w:rPr>
          <w:rFonts w:ascii="Arial Narrow" w:hAnsi="Arial Narrow" w:cstheme="minorBidi"/>
          <w:sz w:val="22"/>
          <w:szCs w:val="22"/>
          <w:lang w:eastAsia="en-US"/>
        </w:rPr>
        <w:t xml:space="preserve">El </w:t>
      </w:r>
      <w:r w:rsidR="00913250">
        <w:rPr>
          <w:rFonts w:ascii="Arial Narrow" w:hAnsi="Arial Narrow" w:cstheme="minorBidi"/>
          <w:sz w:val="22"/>
          <w:szCs w:val="22"/>
          <w:lang w:eastAsia="en-US"/>
        </w:rPr>
        <w:t>h</w:t>
      </w:r>
      <w:r w:rsidRPr="002834BE">
        <w:rPr>
          <w:rFonts w:ascii="Arial Narrow" w:hAnsi="Arial Narrow" w:cstheme="minorBidi"/>
          <w:sz w:val="22"/>
          <w:szCs w:val="22"/>
          <w:lang w:eastAsia="en-US"/>
        </w:rPr>
        <w:t xml:space="preserve">ospital podrá ordenar la ejecución de obras extraordinarias, por las cuales el </w:t>
      </w:r>
      <w:r w:rsidR="00913250">
        <w:rPr>
          <w:rFonts w:ascii="Arial Narrow" w:hAnsi="Arial Narrow" w:cstheme="minorBidi"/>
          <w:sz w:val="22"/>
          <w:szCs w:val="22"/>
          <w:lang w:eastAsia="en-US"/>
        </w:rPr>
        <w:t>c</w:t>
      </w:r>
      <w:r w:rsidRPr="002834BE">
        <w:rPr>
          <w:rFonts w:ascii="Arial Narrow" w:hAnsi="Arial Narrow" w:cstheme="minorBidi"/>
          <w:sz w:val="22"/>
          <w:szCs w:val="22"/>
          <w:lang w:eastAsia="en-US"/>
        </w:rPr>
        <w:t xml:space="preserve">ontratista deberá presentar un presupuesto y su respectivo análisis de precios unitarios, los que serán convenidos de común acuerdo con el </w:t>
      </w:r>
      <w:r w:rsidR="00913250">
        <w:rPr>
          <w:rFonts w:ascii="Arial Narrow" w:hAnsi="Arial Narrow" w:cstheme="minorBidi"/>
          <w:sz w:val="22"/>
          <w:szCs w:val="22"/>
          <w:lang w:eastAsia="en-US"/>
        </w:rPr>
        <w:t>r</w:t>
      </w:r>
      <w:r w:rsidRPr="002834BE">
        <w:rPr>
          <w:rFonts w:ascii="Arial Narrow" w:hAnsi="Arial Narrow" w:cstheme="minorBidi"/>
          <w:sz w:val="22"/>
          <w:szCs w:val="22"/>
          <w:lang w:eastAsia="en-US"/>
        </w:rPr>
        <w:t xml:space="preserve">eferente técnico del contrato. </w:t>
      </w:r>
    </w:p>
    <w:p w14:paraId="7155B2FF" w14:textId="77777777" w:rsidR="00A954D3" w:rsidRPr="002834BE" w:rsidRDefault="00A954D3" w:rsidP="002834BE">
      <w:pPr>
        <w:spacing w:line="276" w:lineRule="auto"/>
        <w:jc w:val="both"/>
        <w:rPr>
          <w:rFonts w:ascii="Arial Narrow" w:hAnsi="Arial Narrow" w:cstheme="minorBidi"/>
          <w:sz w:val="22"/>
          <w:szCs w:val="22"/>
          <w:lang w:eastAsia="en-US"/>
        </w:rPr>
      </w:pPr>
    </w:p>
    <w:p w14:paraId="675322F0" w14:textId="536BF22B" w:rsidR="002834BE" w:rsidRPr="000E19EB" w:rsidRDefault="002834BE" w:rsidP="002834BE">
      <w:pPr>
        <w:spacing w:line="276" w:lineRule="auto"/>
        <w:jc w:val="both"/>
        <w:rPr>
          <w:rFonts w:ascii="Arial Narrow" w:hAnsi="Arial Narrow" w:cstheme="minorBidi"/>
          <w:b/>
          <w:bCs/>
          <w:sz w:val="22"/>
          <w:szCs w:val="22"/>
          <w:lang w:eastAsia="en-US"/>
        </w:rPr>
      </w:pPr>
      <w:r w:rsidRPr="000E19EB">
        <w:rPr>
          <w:rFonts w:ascii="Arial Narrow" w:hAnsi="Arial Narrow" w:cstheme="minorBidi"/>
          <w:b/>
          <w:bCs/>
          <w:sz w:val="22"/>
          <w:szCs w:val="22"/>
          <w:lang w:eastAsia="en-US"/>
        </w:rPr>
        <w:t xml:space="preserve">No se considerarán obras extraordinarias todas aquéllas que el </w:t>
      </w:r>
      <w:r w:rsidR="00913250">
        <w:rPr>
          <w:rFonts w:ascii="Arial Narrow" w:hAnsi="Arial Narrow" w:cstheme="minorBidi"/>
          <w:b/>
          <w:bCs/>
          <w:sz w:val="22"/>
          <w:szCs w:val="22"/>
          <w:lang w:eastAsia="en-US"/>
        </w:rPr>
        <w:t>c</w:t>
      </w:r>
      <w:r w:rsidRPr="000E19EB">
        <w:rPr>
          <w:rFonts w:ascii="Arial Narrow" w:hAnsi="Arial Narrow" w:cstheme="minorBidi"/>
          <w:b/>
          <w:bCs/>
          <w:sz w:val="22"/>
          <w:szCs w:val="22"/>
          <w:lang w:eastAsia="en-US"/>
        </w:rPr>
        <w:t>ontratista no haya incluido en su oferta, y que hayan estado incluidas en alguno de los antecedentes del llamado a propuesta. También no se considerarán obras extraordinarias terminaciones menores que afecten al resultado final de la intervención, llámese sección de pintura, algún sello, en fin, todo aquello que afecte el resultado del arte del buen construir.</w:t>
      </w:r>
    </w:p>
    <w:p w14:paraId="54F1CB41" w14:textId="77777777" w:rsidR="00940882" w:rsidRPr="002834BE" w:rsidRDefault="00940882" w:rsidP="002834BE">
      <w:pPr>
        <w:spacing w:line="276" w:lineRule="auto"/>
        <w:jc w:val="both"/>
        <w:rPr>
          <w:rFonts w:ascii="Arial Narrow" w:hAnsi="Arial Narrow" w:cstheme="minorBidi"/>
          <w:sz w:val="22"/>
          <w:szCs w:val="22"/>
          <w:lang w:eastAsia="en-US"/>
        </w:rPr>
      </w:pPr>
    </w:p>
    <w:p w14:paraId="7B7044CC" w14:textId="2956A6AF" w:rsidR="002834BE" w:rsidRDefault="002834BE" w:rsidP="002834BE">
      <w:pPr>
        <w:spacing w:line="276" w:lineRule="auto"/>
        <w:jc w:val="both"/>
        <w:rPr>
          <w:rFonts w:ascii="Arial Narrow" w:hAnsi="Arial Narrow" w:cstheme="minorBidi"/>
          <w:sz w:val="22"/>
          <w:szCs w:val="22"/>
          <w:lang w:eastAsia="en-US"/>
        </w:rPr>
      </w:pPr>
      <w:r w:rsidRPr="002834BE">
        <w:rPr>
          <w:rFonts w:ascii="Arial Narrow" w:hAnsi="Arial Narrow" w:cstheme="minorBidi"/>
          <w:sz w:val="22"/>
          <w:szCs w:val="22"/>
          <w:lang w:eastAsia="en-US"/>
        </w:rPr>
        <w:t xml:space="preserve">Sólo se aceptarán trabajos adicionales o modificaciones al proyecto cuando éstos sean ordenados por escrito por el Referente Técnico del </w:t>
      </w:r>
      <w:r w:rsidR="002C378D">
        <w:rPr>
          <w:rFonts w:ascii="Arial Narrow" w:hAnsi="Arial Narrow" w:cstheme="minorBidi"/>
          <w:sz w:val="22"/>
          <w:szCs w:val="22"/>
          <w:lang w:eastAsia="en-US"/>
        </w:rPr>
        <w:t>c</w:t>
      </w:r>
      <w:r w:rsidRPr="002834BE">
        <w:rPr>
          <w:rFonts w:ascii="Arial Narrow" w:hAnsi="Arial Narrow" w:cstheme="minorBidi"/>
          <w:sz w:val="22"/>
          <w:szCs w:val="22"/>
          <w:lang w:eastAsia="en-US"/>
        </w:rPr>
        <w:t xml:space="preserve">ontrato y aceptados expresamente por el </w:t>
      </w:r>
      <w:r w:rsidR="00FA50AD">
        <w:rPr>
          <w:rFonts w:ascii="Arial Narrow" w:hAnsi="Arial Narrow" w:cstheme="minorBidi"/>
          <w:sz w:val="22"/>
          <w:szCs w:val="22"/>
          <w:lang w:eastAsia="en-US"/>
        </w:rPr>
        <w:t>h</w:t>
      </w:r>
      <w:r w:rsidRPr="002834BE">
        <w:rPr>
          <w:rFonts w:ascii="Arial Narrow" w:hAnsi="Arial Narrow" w:cstheme="minorBidi"/>
          <w:sz w:val="22"/>
          <w:szCs w:val="22"/>
          <w:lang w:eastAsia="en-US"/>
        </w:rPr>
        <w:t xml:space="preserve">ospital. Antes de ejecutarlos, el </w:t>
      </w:r>
      <w:r w:rsidR="00FA50AD">
        <w:rPr>
          <w:rFonts w:ascii="Arial Narrow" w:hAnsi="Arial Narrow" w:cstheme="minorBidi"/>
          <w:sz w:val="22"/>
          <w:szCs w:val="22"/>
          <w:lang w:eastAsia="en-US"/>
        </w:rPr>
        <w:t>c</w:t>
      </w:r>
      <w:r w:rsidRPr="002834BE">
        <w:rPr>
          <w:rFonts w:ascii="Arial Narrow" w:hAnsi="Arial Narrow" w:cstheme="minorBidi"/>
          <w:sz w:val="22"/>
          <w:szCs w:val="22"/>
          <w:lang w:eastAsia="en-US"/>
        </w:rPr>
        <w:t xml:space="preserve">ontratista deberá proponer el valor de ellos para su aceptación por el </w:t>
      </w:r>
      <w:r w:rsidR="002C378D">
        <w:rPr>
          <w:rFonts w:ascii="Arial Narrow" w:hAnsi="Arial Narrow" w:cstheme="minorBidi"/>
          <w:sz w:val="22"/>
          <w:szCs w:val="22"/>
          <w:lang w:eastAsia="en-US"/>
        </w:rPr>
        <w:t>h</w:t>
      </w:r>
      <w:r w:rsidRPr="002834BE">
        <w:rPr>
          <w:rFonts w:ascii="Arial Narrow" w:hAnsi="Arial Narrow" w:cstheme="minorBidi"/>
          <w:sz w:val="22"/>
          <w:szCs w:val="22"/>
          <w:lang w:eastAsia="en-US"/>
        </w:rPr>
        <w:t>ospital, a través del Referente técnico del contrato</w:t>
      </w:r>
    </w:p>
    <w:p w14:paraId="0E9F9BE0" w14:textId="77777777" w:rsidR="000E19EB" w:rsidRPr="002834BE" w:rsidRDefault="000E19EB" w:rsidP="002834BE">
      <w:pPr>
        <w:spacing w:line="276" w:lineRule="auto"/>
        <w:jc w:val="both"/>
        <w:rPr>
          <w:rFonts w:ascii="Arial Narrow" w:hAnsi="Arial Narrow" w:cstheme="minorBidi"/>
          <w:sz w:val="22"/>
          <w:szCs w:val="22"/>
          <w:lang w:eastAsia="en-US"/>
        </w:rPr>
      </w:pPr>
    </w:p>
    <w:p w14:paraId="1A52103C" w14:textId="70A6D0BF" w:rsidR="002834BE" w:rsidRDefault="002834BE" w:rsidP="002834BE">
      <w:pPr>
        <w:spacing w:line="276" w:lineRule="auto"/>
        <w:jc w:val="both"/>
        <w:rPr>
          <w:rFonts w:ascii="Arial Narrow" w:hAnsi="Arial Narrow" w:cstheme="minorBidi"/>
          <w:sz w:val="22"/>
          <w:szCs w:val="22"/>
          <w:lang w:eastAsia="en-US"/>
        </w:rPr>
      </w:pPr>
      <w:r w:rsidRPr="002834BE">
        <w:rPr>
          <w:rFonts w:ascii="Arial Narrow" w:hAnsi="Arial Narrow" w:cstheme="minorBidi"/>
          <w:sz w:val="22"/>
          <w:szCs w:val="22"/>
          <w:lang w:eastAsia="en-US"/>
        </w:rPr>
        <w:t xml:space="preserve">Las obras extraordinarias serán canceladas en </w:t>
      </w:r>
      <w:r w:rsidR="00FF50DA">
        <w:rPr>
          <w:rFonts w:ascii="Arial Narrow" w:hAnsi="Arial Narrow" w:cstheme="minorBidi"/>
          <w:sz w:val="22"/>
          <w:szCs w:val="22"/>
          <w:lang w:eastAsia="en-US"/>
        </w:rPr>
        <w:t>e</w:t>
      </w:r>
      <w:r w:rsidRPr="002834BE">
        <w:rPr>
          <w:rFonts w:ascii="Arial Narrow" w:hAnsi="Arial Narrow" w:cstheme="minorBidi"/>
          <w:sz w:val="22"/>
          <w:szCs w:val="22"/>
          <w:lang w:eastAsia="en-US"/>
        </w:rPr>
        <w:t xml:space="preserve">stados de </w:t>
      </w:r>
      <w:r w:rsidR="00FF50DA">
        <w:rPr>
          <w:rFonts w:ascii="Arial Narrow" w:hAnsi="Arial Narrow" w:cstheme="minorBidi"/>
          <w:sz w:val="22"/>
          <w:szCs w:val="22"/>
          <w:lang w:eastAsia="en-US"/>
        </w:rPr>
        <w:t>p</w:t>
      </w:r>
      <w:r w:rsidRPr="002834BE">
        <w:rPr>
          <w:rFonts w:ascii="Arial Narrow" w:hAnsi="Arial Narrow" w:cstheme="minorBidi"/>
          <w:sz w:val="22"/>
          <w:szCs w:val="22"/>
          <w:lang w:eastAsia="en-US"/>
        </w:rPr>
        <w:t>ago independiente.</w:t>
      </w:r>
      <w:r w:rsidR="00FF50DA">
        <w:rPr>
          <w:rFonts w:ascii="Arial Narrow" w:hAnsi="Arial Narrow" w:cstheme="minorBidi"/>
          <w:sz w:val="22"/>
          <w:szCs w:val="22"/>
          <w:lang w:eastAsia="en-US"/>
        </w:rPr>
        <w:t xml:space="preserve"> </w:t>
      </w:r>
      <w:r w:rsidRPr="002834BE">
        <w:rPr>
          <w:rFonts w:ascii="Arial Narrow" w:hAnsi="Arial Narrow" w:cstheme="minorBidi"/>
          <w:sz w:val="22"/>
          <w:szCs w:val="22"/>
          <w:lang w:eastAsia="en-US"/>
        </w:rPr>
        <w:t>Las eventuales variaciones de plazo que puedan originar estos trabajos, deberán ser presentados al Referente técnico del contrato para su evaluación.</w:t>
      </w:r>
      <w:r w:rsidR="00FF50DA">
        <w:rPr>
          <w:rFonts w:ascii="Arial Narrow" w:hAnsi="Arial Narrow" w:cstheme="minorBidi"/>
          <w:sz w:val="22"/>
          <w:szCs w:val="22"/>
          <w:lang w:eastAsia="en-US"/>
        </w:rPr>
        <w:t xml:space="preserve"> </w:t>
      </w:r>
      <w:r w:rsidRPr="002834BE">
        <w:rPr>
          <w:rFonts w:ascii="Arial Narrow" w:hAnsi="Arial Narrow" w:cstheme="minorBidi"/>
          <w:sz w:val="22"/>
          <w:szCs w:val="22"/>
          <w:lang w:eastAsia="en-US"/>
        </w:rPr>
        <w:t xml:space="preserve">En caso de aprobarse una variación del plazo, el </w:t>
      </w:r>
      <w:r w:rsidR="00FF50DA">
        <w:rPr>
          <w:rFonts w:ascii="Arial Narrow" w:hAnsi="Arial Narrow" w:cstheme="minorBidi"/>
          <w:sz w:val="22"/>
          <w:szCs w:val="22"/>
          <w:lang w:eastAsia="en-US"/>
        </w:rPr>
        <w:t>c</w:t>
      </w:r>
      <w:r w:rsidRPr="002834BE">
        <w:rPr>
          <w:rFonts w:ascii="Arial Narrow" w:hAnsi="Arial Narrow" w:cstheme="minorBidi"/>
          <w:sz w:val="22"/>
          <w:szCs w:val="22"/>
          <w:lang w:eastAsia="en-US"/>
        </w:rPr>
        <w:t>ontratista deberá</w:t>
      </w:r>
      <w:r w:rsidR="00FF50DA">
        <w:rPr>
          <w:rFonts w:ascii="Arial Narrow" w:hAnsi="Arial Narrow" w:cstheme="minorBidi"/>
          <w:sz w:val="22"/>
          <w:szCs w:val="22"/>
          <w:lang w:eastAsia="en-US"/>
        </w:rPr>
        <w:t xml:space="preserve"> solicitarlo por escrito </w:t>
      </w:r>
      <w:r w:rsidRPr="002834BE">
        <w:rPr>
          <w:rFonts w:ascii="Arial Narrow" w:hAnsi="Arial Narrow" w:cstheme="minorBidi"/>
          <w:sz w:val="22"/>
          <w:szCs w:val="22"/>
          <w:lang w:eastAsia="en-US"/>
        </w:rPr>
        <w:t>para su consideración y registro en Libro de Obra respectivo.</w:t>
      </w:r>
    </w:p>
    <w:p w14:paraId="70CD04D7" w14:textId="77777777" w:rsidR="000E19EB" w:rsidRDefault="000E19EB" w:rsidP="002834BE">
      <w:pPr>
        <w:spacing w:line="276" w:lineRule="auto"/>
        <w:jc w:val="both"/>
        <w:rPr>
          <w:rFonts w:ascii="Arial Narrow" w:hAnsi="Arial Narrow" w:cstheme="minorBidi"/>
          <w:sz w:val="22"/>
          <w:szCs w:val="22"/>
          <w:lang w:eastAsia="en-US"/>
        </w:rPr>
      </w:pPr>
    </w:p>
    <w:p w14:paraId="319D3CBB" w14:textId="77777777" w:rsidR="00593F0C" w:rsidRDefault="00593F0C" w:rsidP="002834BE">
      <w:pPr>
        <w:spacing w:line="276" w:lineRule="auto"/>
        <w:jc w:val="both"/>
        <w:rPr>
          <w:rFonts w:ascii="Arial Narrow" w:hAnsi="Arial Narrow" w:cstheme="minorBidi"/>
          <w:sz w:val="22"/>
          <w:szCs w:val="22"/>
          <w:lang w:eastAsia="en-US"/>
        </w:rPr>
      </w:pPr>
    </w:p>
    <w:p w14:paraId="534311A0" w14:textId="77777777" w:rsidR="00593F0C" w:rsidRDefault="00593F0C" w:rsidP="002834BE">
      <w:pPr>
        <w:spacing w:line="276" w:lineRule="auto"/>
        <w:jc w:val="both"/>
        <w:rPr>
          <w:rFonts w:ascii="Arial Narrow" w:hAnsi="Arial Narrow" w:cstheme="minorBidi"/>
          <w:sz w:val="22"/>
          <w:szCs w:val="22"/>
          <w:lang w:eastAsia="en-US"/>
        </w:rPr>
      </w:pPr>
    </w:p>
    <w:p w14:paraId="0147D356" w14:textId="77777777" w:rsidR="00593F0C" w:rsidRPr="002834BE" w:rsidRDefault="00593F0C" w:rsidP="002834BE">
      <w:pPr>
        <w:spacing w:line="276" w:lineRule="auto"/>
        <w:jc w:val="both"/>
        <w:rPr>
          <w:rFonts w:ascii="Arial Narrow" w:hAnsi="Arial Narrow" w:cstheme="minorBidi"/>
          <w:sz w:val="22"/>
          <w:szCs w:val="22"/>
          <w:lang w:eastAsia="en-US"/>
        </w:rPr>
      </w:pPr>
    </w:p>
    <w:p w14:paraId="59457B47" w14:textId="46528D9E" w:rsidR="002834BE" w:rsidRDefault="002834BE" w:rsidP="000E19EB">
      <w:pPr>
        <w:pStyle w:val="Subttulo"/>
        <w:rPr>
          <w:rFonts w:eastAsiaTheme="minorHAnsi" w:cstheme="minorBidi"/>
          <w:bCs/>
          <w:iCs w:val="0"/>
          <w:spacing w:val="0"/>
          <w:sz w:val="24"/>
          <w:lang w:val="es-ES_tradnl"/>
        </w:rPr>
      </w:pPr>
      <w:r w:rsidRPr="000E19EB">
        <w:rPr>
          <w:rFonts w:eastAsiaTheme="minorHAnsi" w:cstheme="minorBidi"/>
          <w:bCs/>
          <w:iCs w:val="0"/>
          <w:spacing w:val="0"/>
          <w:sz w:val="24"/>
          <w:lang w:val="es-ES_tradnl"/>
        </w:rPr>
        <w:t xml:space="preserve">Recepción </w:t>
      </w:r>
      <w:r w:rsidR="00C13F33">
        <w:rPr>
          <w:rFonts w:eastAsiaTheme="minorHAnsi" w:cstheme="minorBidi"/>
          <w:bCs/>
          <w:iCs w:val="0"/>
          <w:spacing w:val="0"/>
          <w:sz w:val="24"/>
          <w:lang w:val="es-ES_tradnl"/>
        </w:rPr>
        <w:t>p</w:t>
      </w:r>
      <w:r w:rsidRPr="000E19EB">
        <w:rPr>
          <w:rFonts w:eastAsiaTheme="minorHAnsi" w:cstheme="minorBidi"/>
          <w:bCs/>
          <w:iCs w:val="0"/>
          <w:spacing w:val="0"/>
          <w:sz w:val="24"/>
          <w:lang w:val="es-ES_tradnl"/>
        </w:rPr>
        <w:t>rovisoria</w:t>
      </w:r>
    </w:p>
    <w:p w14:paraId="69165FC9" w14:textId="63CCC7C4" w:rsidR="00727B9E" w:rsidRDefault="00727B9E" w:rsidP="002834BE">
      <w:pPr>
        <w:spacing w:line="276" w:lineRule="auto"/>
        <w:jc w:val="both"/>
        <w:rPr>
          <w:rFonts w:ascii="Arial Narrow" w:hAnsi="Arial Narrow" w:cstheme="minorBidi"/>
          <w:sz w:val="22"/>
          <w:szCs w:val="22"/>
          <w:lang w:eastAsia="en-US"/>
        </w:rPr>
      </w:pPr>
      <w:r w:rsidRPr="00B45965">
        <w:rPr>
          <w:rFonts w:ascii="Arial Narrow" w:hAnsi="Arial Narrow" w:cstheme="minorBidi"/>
          <w:sz w:val="22"/>
          <w:szCs w:val="22"/>
          <w:highlight w:val="red"/>
          <w:lang w:eastAsia="en-US"/>
        </w:rPr>
        <w:t>Previo a la recepción provisoria de la obra, la canalización, las abrazaderas y las conexiones será</w:t>
      </w:r>
      <w:r w:rsidR="0032139A" w:rsidRPr="00B45965">
        <w:rPr>
          <w:rFonts w:ascii="Arial Narrow" w:hAnsi="Arial Narrow" w:cstheme="minorBidi"/>
          <w:sz w:val="22"/>
          <w:szCs w:val="22"/>
          <w:highlight w:val="red"/>
          <w:lang w:eastAsia="en-US"/>
        </w:rPr>
        <w:t>n</w:t>
      </w:r>
      <w:r w:rsidRPr="00B45965">
        <w:rPr>
          <w:rFonts w:ascii="Arial Narrow" w:hAnsi="Arial Narrow" w:cstheme="minorBidi"/>
          <w:sz w:val="22"/>
          <w:szCs w:val="22"/>
          <w:highlight w:val="red"/>
          <w:lang w:eastAsia="en-US"/>
        </w:rPr>
        <w:t xml:space="preserve"> evalua</w:t>
      </w:r>
      <w:r w:rsidR="0032139A" w:rsidRPr="00B45965">
        <w:rPr>
          <w:rFonts w:ascii="Arial Narrow" w:hAnsi="Arial Narrow" w:cstheme="minorBidi"/>
          <w:sz w:val="22"/>
          <w:szCs w:val="22"/>
          <w:highlight w:val="red"/>
          <w:lang w:eastAsia="en-US"/>
        </w:rPr>
        <w:t>das</w:t>
      </w:r>
      <w:r w:rsidRPr="00B45965">
        <w:rPr>
          <w:rFonts w:ascii="Arial Narrow" w:hAnsi="Arial Narrow" w:cstheme="minorBidi"/>
          <w:sz w:val="22"/>
          <w:szCs w:val="22"/>
          <w:highlight w:val="red"/>
          <w:lang w:eastAsia="en-US"/>
        </w:rPr>
        <w:t>, por lo que la empresa no podrá cerrar las cajas de paso a menos que esté validado por referente técnico.</w:t>
      </w:r>
    </w:p>
    <w:p w14:paraId="4749BF2C" w14:textId="77777777" w:rsidR="00727B9E" w:rsidRDefault="00727B9E" w:rsidP="002834BE">
      <w:pPr>
        <w:spacing w:line="276" w:lineRule="auto"/>
        <w:jc w:val="both"/>
        <w:rPr>
          <w:rFonts w:ascii="Arial Narrow" w:hAnsi="Arial Narrow" w:cstheme="minorBidi"/>
          <w:sz w:val="22"/>
          <w:szCs w:val="22"/>
          <w:lang w:eastAsia="en-US"/>
        </w:rPr>
      </w:pPr>
    </w:p>
    <w:p w14:paraId="59973672" w14:textId="1A659D21" w:rsidR="002834BE" w:rsidRDefault="00727B9E" w:rsidP="002834BE">
      <w:pPr>
        <w:spacing w:line="276" w:lineRule="auto"/>
        <w:jc w:val="both"/>
        <w:rPr>
          <w:rFonts w:ascii="Arial Narrow" w:hAnsi="Arial Narrow" w:cstheme="minorBidi"/>
          <w:sz w:val="22"/>
          <w:szCs w:val="22"/>
          <w:lang w:eastAsia="en-US"/>
        </w:rPr>
      </w:pPr>
      <w:r>
        <w:rPr>
          <w:rFonts w:ascii="Arial Narrow" w:hAnsi="Arial Narrow" w:cstheme="minorBidi"/>
          <w:sz w:val="22"/>
          <w:szCs w:val="22"/>
          <w:lang w:eastAsia="en-US"/>
        </w:rPr>
        <w:t>L</w:t>
      </w:r>
      <w:r w:rsidR="002834BE" w:rsidRPr="002834BE">
        <w:rPr>
          <w:rFonts w:ascii="Arial Narrow" w:hAnsi="Arial Narrow" w:cstheme="minorBidi"/>
          <w:sz w:val="22"/>
          <w:szCs w:val="22"/>
          <w:lang w:eastAsia="en-US"/>
        </w:rPr>
        <w:t xml:space="preserve">a </w:t>
      </w:r>
      <w:r w:rsidR="00130958">
        <w:rPr>
          <w:rFonts w:ascii="Arial Narrow" w:hAnsi="Arial Narrow" w:cstheme="minorBidi"/>
          <w:sz w:val="22"/>
          <w:szCs w:val="22"/>
          <w:lang w:eastAsia="en-US"/>
        </w:rPr>
        <w:t>r</w:t>
      </w:r>
      <w:r w:rsidR="002834BE" w:rsidRPr="002834BE">
        <w:rPr>
          <w:rFonts w:ascii="Arial Narrow" w:hAnsi="Arial Narrow" w:cstheme="minorBidi"/>
          <w:sz w:val="22"/>
          <w:szCs w:val="22"/>
          <w:lang w:eastAsia="en-US"/>
        </w:rPr>
        <w:t xml:space="preserve">ecepción </w:t>
      </w:r>
      <w:r w:rsidR="00130958">
        <w:rPr>
          <w:rFonts w:ascii="Arial Narrow" w:hAnsi="Arial Narrow" w:cstheme="minorBidi"/>
          <w:sz w:val="22"/>
          <w:szCs w:val="22"/>
          <w:lang w:eastAsia="en-US"/>
        </w:rPr>
        <w:t>p</w:t>
      </w:r>
      <w:r w:rsidR="002834BE" w:rsidRPr="002834BE">
        <w:rPr>
          <w:rFonts w:ascii="Arial Narrow" w:hAnsi="Arial Narrow" w:cstheme="minorBidi"/>
          <w:sz w:val="22"/>
          <w:szCs w:val="22"/>
          <w:lang w:eastAsia="en-US"/>
        </w:rPr>
        <w:t xml:space="preserve">rovisoria se realizará una vez que el </w:t>
      </w:r>
      <w:r w:rsidR="00130958">
        <w:rPr>
          <w:rFonts w:ascii="Arial Narrow" w:hAnsi="Arial Narrow" w:cstheme="minorBidi"/>
          <w:sz w:val="22"/>
          <w:szCs w:val="22"/>
          <w:lang w:eastAsia="en-US"/>
        </w:rPr>
        <w:t>c</w:t>
      </w:r>
      <w:r w:rsidR="002834BE" w:rsidRPr="002834BE">
        <w:rPr>
          <w:rFonts w:ascii="Arial Narrow" w:hAnsi="Arial Narrow" w:cstheme="minorBidi"/>
          <w:sz w:val="22"/>
          <w:szCs w:val="22"/>
          <w:lang w:eastAsia="en-US"/>
        </w:rPr>
        <w:t xml:space="preserve">ontratista haya terminado la obra encomendada en todos sus detalles, debiendo solicitar vía </w:t>
      </w:r>
      <w:r w:rsidR="00507A73">
        <w:rPr>
          <w:rFonts w:ascii="Arial Narrow" w:hAnsi="Arial Narrow" w:cstheme="minorBidi"/>
          <w:sz w:val="22"/>
          <w:szCs w:val="22"/>
          <w:lang w:eastAsia="en-US"/>
        </w:rPr>
        <w:t>email</w:t>
      </w:r>
      <w:r w:rsidR="002834BE" w:rsidRPr="002834BE">
        <w:rPr>
          <w:rFonts w:ascii="Arial Narrow" w:hAnsi="Arial Narrow" w:cstheme="minorBidi"/>
          <w:sz w:val="22"/>
          <w:szCs w:val="22"/>
          <w:lang w:eastAsia="en-US"/>
        </w:rPr>
        <w:t xml:space="preserve"> del Contrato la recepción indicada.</w:t>
      </w:r>
    </w:p>
    <w:p w14:paraId="0B3DD666" w14:textId="77777777" w:rsidR="000E19EB" w:rsidRPr="002834BE" w:rsidRDefault="000E19EB" w:rsidP="002834BE">
      <w:pPr>
        <w:spacing w:line="276" w:lineRule="auto"/>
        <w:jc w:val="both"/>
        <w:rPr>
          <w:rFonts w:ascii="Arial Narrow" w:hAnsi="Arial Narrow" w:cstheme="minorBidi"/>
          <w:sz w:val="22"/>
          <w:szCs w:val="22"/>
          <w:lang w:eastAsia="en-US"/>
        </w:rPr>
      </w:pPr>
    </w:p>
    <w:p w14:paraId="2E6061BF" w14:textId="26BC51F8" w:rsidR="002834BE" w:rsidRDefault="002834BE" w:rsidP="002834BE">
      <w:pPr>
        <w:spacing w:line="276" w:lineRule="auto"/>
        <w:jc w:val="both"/>
        <w:rPr>
          <w:rFonts w:ascii="Arial Narrow" w:hAnsi="Arial Narrow" w:cstheme="minorBidi"/>
          <w:sz w:val="22"/>
          <w:szCs w:val="22"/>
          <w:lang w:eastAsia="en-US"/>
        </w:rPr>
      </w:pPr>
      <w:r w:rsidRPr="002834BE">
        <w:rPr>
          <w:rFonts w:ascii="Arial Narrow" w:hAnsi="Arial Narrow" w:cstheme="minorBidi"/>
          <w:sz w:val="22"/>
          <w:szCs w:val="22"/>
          <w:lang w:eastAsia="en-US"/>
        </w:rPr>
        <w:t xml:space="preserve">El Referente Técnico del Contrato </w:t>
      </w:r>
      <w:r w:rsidR="0087268E">
        <w:rPr>
          <w:rFonts w:ascii="Arial Narrow" w:hAnsi="Arial Narrow" w:cstheme="minorBidi"/>
          <w:sz w:val="22"/>
          <w:szCs w:val="22"/>
          <w:lang w:eastAsia="en-US"/>
        </w:rPr>
        <w:t xml:space="preserve">y personal técnicos de Redes Eléctricas, </w:t>
      </w:r>
      <w:r w:rsidRPr="002834BE">
        <w:rPr>
          <w:rFonts w:ascii="Arial Narrow" w:hAnsi="Arial Narrow" w:cstheme="minorBidi"/>
          <w:sz w:val="22"/>
          <w:szCs w:val="22"/>
          <w:lang w:eastAsia="en-US"/>
        </w:rPr>
        <w:t xml:space="preserve">verificará el término efectivo de la obra, si la obra no estuviese terminada, </w:t>
      </w:r>
      <w:r w:rsidR="008D6AEC">
        <w:rPr>
          <w:rFonts w:ascii="Arial Narrow" w:hAnsi="Arial Narrow" w:cstheme="minorBidi"/>
          <w:sz w:val="22"/>
          <w:szCs w:val="22"/>
          <w:lang w:eastAsia="en-US"/>
        </w:rPr>
        <w:t xml:space="preserve">el o </w:t>
      </w:r>
      <w:r w:rsidRPr="002834BE">
        <w:rPr>
          <w:rFonts w:ascii="Arial Narrow" w:hAnsi="Arial Narrow" w:cstheme="minorBidi"/>
          <w:sz w:val="22"/>
          <w:szCs w:val="22"/>
          <w:lang w:eastAsia="en-US"/>
        </w:rPr>
        <w:t xml:space="preserve">la I.T.O. dejará constancia de este hecho </w:t>
      </w:r>
      <w:r w:rsidR="00507A73">
        <w:rPr>
          <w:rFonts w:ascii="Arial Narrow" w:hAnsi="Arial Narrow" w:cstheme="minorBidi"/>
          <w:sz w:val="22"/>
          <w:szCs w:val="22"/>
          <w:lang w:eastAsia="en-US"/>
        </w:rPr>
        <w:t>vía email</w:t>
      </w:r>
      <w:r w:rsidRPr="002834BE">
        <w:rPr>
          <w:rFonts w:ascii="Arial Narrow" w:hAnsi="Arial Narrow" w:cstheme="minorBidi"/>
          <w:sz w:val="22"/>
          <w:szCs w:val="22"/>
          <w:lang w:eastAsia="en-US"/>
        </w:rPr>
        <w:t xml:space="preserve"> y perderá validez la solicitud del </w:t>
      </w:r>
      <w:r w:rsidR="00AB54F5">
        <w:rPr>
          <w:rFonts w:ascii="Arial Narrow" w:hAnsi="Arial Narrow" w:cstheme="minorBidi"/>
          <w:sz w:val="22"/>
          <w:szCs w:val="22"/>
          <w:lang w:eastAsia="en-US"/>
        </w:rPr>
        <w:t>c</w:t>
      </w:r>
      <w:r w:rsidRPr="002834BE">
        <w:rPr>
          <w:rFonts w:ascii="Arial Narrow" w:hAnsi="Arial Narrow" w:cstheme="minorBidi"/>
          <w:sz w:val="22"/>
          <w:szCs w:val="22"/>
          <w:lang w:eastAsia="en-US"/>
        </w:rPr>
        <w:t>ontratista, quien deberá volver a solicitar la recepción una vez efectivamente terminada la obra.</w:t>
      </w:r>
    </w:p>
    <w:p w14:paraId="3F616F09" w14:textId="77777777" w:rsidR="000E19EB" w:rsidRPr="002834BE" w:rsidRDefault="000E19EB" w:rsidP="002834BE">
      <w:pPr>
        <w:spacing w:line="276" w:lineRule="auto"/>
        <w:jc w:val="both"/>
        <w:rPr>
          <w:rFonts w:ascii="Arial Narrow" w:hAnsi="Arial Narrow" w:cstheme="minorBidi"/>
          <w:sz w:val="22"/>
          <w:szCs w:val="22"/>
          <w:lang w:eastAsia="en-US"/>
        </w:rPr>
      </w:pPr>
    </w:p>
    <w:p w14:paraId="4292B554" w14:textId="0F765C08" w:rsidR="002834BE" w:rsidRDefault="002834BE" w:rsidP="002834BE">
      <w:pPr>
        <w:spacing w:line="276" w:lineRule="auto"/>
        <w:jc w:val="both"/>
        <w:rPr>
          <w:rFonts w:ascii="Arial Narrow" w:hAnsi="Arial Narrow" w:cstheme="minorBidi"/>
          <w:sz w:val="22"/>
          <w:szCs w:val="22"/>
          <w:lang w:eastAsia="en-US"/>
        </w:rPr>
      </w:pPr>
      <w:r w:rsidRPr="002834BE">
        <w:rPr>
          <w:rFonts w:ascii="Arial Narrow" w:hAnsi="Arial Narrow" w:cstheme="minorBidi"/>
          <w:sz w:val="22"/>
          <w:szCs w:val="22"/>
          <w:lang w:eastAsia="en-US"/>
        </w:rPr>
        <w:t xml:space="preserve">El </w:t>
      </w:r>
      <w:r w:rsidR="00AB54F5">
        <w:rPr>
          <w:rFonts w:ascii="Arial Narrow" w:hAnsi="Arial Narrow" w:cstheme="minorBidi"/>
          <w:sz w:val="22"/>
          <w:szCs w:val="22"/>
          <w:lang w:eastAsia="en-US"/>
        </w:rPr>
        <w:t>h</w:t>
      </w:r>
      <w:r w:rsidRPr="002834BE">
        <w:rPr>
          <w:rFonts w:ascii="Arial Narrow" w:hAnsi="Arial Narrow" w:cstheme="minorBidi"/>
          <w:sz w:val="22"/>
          <w:szCs w:val="22"/>
          <w:lang w:eastAsia="en-US"/>
        </w:rPr>
        <w:t xml:space="preserve">ospital fijará para dicha recepción una fecha, dentro de los 5 días hábiles siguientes a la solicitud, debiendo constituirse en el lugar de la obra una comisión integrada por el </w:t>
      </w:r>
      <w:r w:rsidR="00AB54F5">
        <w:rPr>
          <w:rFonts w:ascii="Arial Narrow" w:hAnsi="Arial Narrow" w:cstheme="minorBidi"/>
          <w:sz w:val="22"/>
          <w:szCs w:val="22"/>
          <w:lang w:eastAsia="en-US"/>
        </w:rPr>
        <w:t>c</w:t>
      </w:r>
      <w:r w:rsidRPr="002834BE">
        <w:rPr>
          <w:rFonts w:ascii="Arial Narrow" w:hAnsi="Arial Narrow" w:cstheme="minorBidi"/>
          <w:sz w:val="22"/>
          <w:szCs w:val="22"/>
          <w:lang w:eastAsia="en-US"/>
        </w:rPr>
        <w:t>ontratista, el Referente Técnico del Contrato</w:t>
      </w:r>
      <w:r w:rsidR="0087268E">
        <w:rPr>
          <w:rFonts w:ascii="Arial Narrow" w:hAnsi="Arial Narrow" w:cstheme="minorBidi"/>
          <w:sz w:val="22"/>
          <w:szCs w:val="22"/>
          <w:lang w:eastAsia="en-US"/>
        </w:rPr>
        <w:t xml:space="preserve"> y/o Personal técnico de Redes Eléctricas</w:t>
      </w:r>
      <w:r w:rsidRPr="002834BE">
        <w:rPr>
          <w:rFonts w:ascii="Arial Narrow" w:hAnsi="Arial Narrow" w:cstheme="minorBidi"/>
          <w:sz w:val="22"/>
          <w:szCs w:val="22"/>
          <w:lang w:eastAsia="en-US"/>
        </w:rPr>
        <w:t xml:space="preserve"> y un representante del usuario de la obra.</w:t>
      </w:r>
    </w:p>
    <w:p w14:paraId="0FBD00A6" w14:textId="77777777" w:rsidR="000E19EB" w:rsidRPr="002834BE" w:rsidRDefault="000E19EB" w:rsidP="002834BE">
      <w:pPr>
        <w:spacing w:line="276" w:lineRule="auto"/>
        <w:jc w:val="both"/>
        <w:rPr>
          <w:rFonts w:ascii="Arial Narrow" w:hAnsi="Arial Narrow" w:cstheme="minorBidi"/>
          <w:sz w:val="22"/>
          <w:szCs w:val="22"/>
          <w:lang w:eastAsia="en-US"/>
        </w:rPr>
      </w:pPr>
    </w:p>
    <w:p w14:paraId="1143224C" w14:textId="0EB10EB3" w:rsidR="002834BE" w:rsidRDefault="002834BE" w:rsidP="002834BE">
      <w:pPr>
        <w:spacing w:line="276" w:lineRule="auto"/>
        <w:jc w:val="both"/>
        <w:rPr>
          <w:rFonts w:ascii="Arial Narrow" w:hAnsi="Arial Narrow" w:cstheme="minorBidi"/>
          <w:sz w:val="22"/>
          <w:szCs w:val="22"/>
          <w:lang w:eastAsia="en-US"/>
        </w:rPr>
      </w:pPr>
      <w:r w:rsidRPr="002834BE">
        <w:rPr>
          <w:rFonts w:ascii="Arial Narrow" w:hAnsi="Arial Narrow" w:cstheme="minorBidi"/>
          <w:sz w:val="22"/>
          <w:szCs w:val="22"/>
          <w:lang w:eastAsia="en-US"/>
        </w:rPr>
        <w:t xml:space="preserve">Esta comisión deberá examinar detalladamente todas las obras contratadas incluyendo su limpieza general. Si a juicio de esta comisión los trabajos estuvieren satisfactoriamente terminados, se levantará un </w:t>
      </w:r>
      <w:r w:rsidR="00AB54F5">
        <w:rPr>
          <w:rFonts w:ascii="Arial Narrow" w:hAnsi="Arial Narrow" w:cstheme="minorBidi"/>
          <w:sz w:val="22"/>
          <w:szCs w:val="22"/>
          <w:lang w:eastAsia="en-US"/>
        </w:rPr>
        <w:t>a</w:t>
      </w:r>
      <w:r w:rsidRPr="002834BE">
        <w:rPr>
          <w:rFonts w:ascii="Arial Narrow" w:hAnsi="Arial Narrow" w:cstheme="minorBidi"/>
          <w:sz w:val="22"/>
          <w:szCs w:val="22"/>
          <w:lang w:eastAsia="en-US"/>
        </w:rPr>
        <w:t>cta firmada por las personas asistentes al acto de recepción.</w:t>
      </w:r>
    </w:p>
    <w:p w14:paraId="6E50651D" w14:textId="77777777" w:rsidR="000E19EB" w:rsidRPr="002834BE" w:rsidRDefault="000E19EB" w:rsidP="002834BE">
      <w:pPr>
        <w:spacing w:line="276" w:lineRule="auto"/>
        <w:jc w:val="both"/>
        <w:rPr>
          <w:rFonts w:ascii="Arial Narrow" w:hAnsi="Arial Narrow" w:cstheme="minorBidi"/>
          <w:sz w:val="22"/>
          <w:szCs w:val="22"/>
          <w:lang w:eastAsia="en-US"/>
        </w:rPr>
      </w:pPr>
    </w:p>
    <w:p w14:paraId="57877BB9" w14:textId="4C46A8E0" w:rsidR="002834BE" w:rsidRDefault="002834BE" w:rsidP="002834BE">
      <w:pPr>
        <w:spacing w:line="276" w:lineRule="auto"/>
        <w:jc w:val="both"/>
        <w:rPr>
          <w:rFonts w:ascii="Arial Narrow" w:hAnsi="Arial Narrow" w:cstheme="minorBidi"/>
          <w:sz w:val="22"/>
          <w:szCs w:val="22"/>
          <w:lang w:eastAsia="en-US"/>
        </w:rPr>
      </w:pPr>
      <w:r w:rsidRPr="002834BE">
        <w:rPr>
          <w:rFonts w:ascii="Arial Narrow" w:hAnsi="Arial Narrow" w:cstheme="minorBidi"/>
          <w:sz w:val="22"/>
          <w:szCs w:val="22"/>
          <w:lang w:eastAsia="en-US"/>
        </w:rPr>
        <w:t xml:space="preserve">Se considerará como fecha de término de la obra para los efectos contractuales que dice relación con el plazo de ejecución de la obra, la fecha indicada por </w:t>
      </w:r>
      <w:r w:rsidR="00F86306">
        <w:rPr>
          <w:rFonts w:ascii="Arial Narrow" w:hAnsi="Arial Narrow" w:cstheme="minorBidi"/>
          <w:sz w:val="22"/>
          <w:szCs w:val="22"/>
          <w:lang w:eastAsia="en-US"/>
        </w:rPr>
        <w:t>email</w:t>
      </w:r>
      <w:r w:rsidRPr="002834BE">
        <w:rPr>
          <w:rFonts w:ascii="Arial Narrow" w:hAnsi="Arial Narrow" w:cstheme="minorBidi"/>
          <w:sz w:val="22"/>
          <w:szCs w:val="22"/>
          <w:lang w:eastAsia="en-US"/>
        </w:rPr>
        <w:t>, con el correspondiente visto/firma de</w:t>
      </w:r>
      <w:r w:rsidR="006E3748">
        <w:rPr>
          <w:rFonts w:ascii="Arial Narrow" w:hAnsi="Arial Narrow" w:cstheme="minorBidi"/>
          <w:sz w:val="22"/>
          <w:szCs w:val="22"/>
          <w:lang w:eastAsia="en-US"/>
        </w:rPr>
        <w:t xml:space="preserve"> los </w:t>
      </w:r>
      <w:r w:rsidRPr="002834BE">
        <w:rPr>
          <w:rFonts w:ascii="Arial Narrow" w:hAnsi="Arial Narrow" w:cstheme="minorBidi"/>
          <w:sz w:val="22"/>
          <w:szCs w:val="22"/>
          <w:lang w:eastAsia="en-US"/>
        </w:rPr>
        <w:t>referente</w:t>
      </w:r>
      <w:r w:rsidR="006E3748">
        <w:rPr>
          <w:rFonts w:ascii="Arial Narrow" w:hAnsi="Arial Narrow" w:cstheme="minorBidi"/>
          <w:sz w:val="22"/>
          <w:szCs w:val="22"/>
          <w:lang w:eastAsia="en-US"/>
        </w:rPr>
        <w:t>s</w:t>
      </w:r>
      <w:r w:rsidRPr="002834BE">
        <w:rPr>
          <w:rFonts w:ascii="Arial Narrow" w:hAnsi="Arial Narrow" w:cstheme="minorBidi"/>
          <w:sz w:val="22"/>
          <w:szCs w:val="22"/>
          <w:lang w:eastAsia="en-US"/>
        </w:rPr>
        <w:t xml:space="preserve"> técnico</w:t>
      </w:r>
      <w:r w:rsidR="006E3748">
        <w:rPr>
          <w:rFonts w:ascii="Arial Narrow" w:hAnsi="Arial Narrow" w:cstheme="minorBidi"/>
          <w:sz w:val="22"/>
          <w:szCs w:val="22"/>
          <w:lang w:eastAsia="en-US"/>
        </w:rPr>
        <w:t>s</w:t>
      </w:r>
      <w:r w:rsidRPr="002834BE">
        <w:rPr>
          <w:rFonts w:ascii="Arial Narrow" w:hAnsi="Arial Narrow" w:cstheme="minorBidi"/>
          <w:sz w:val="22"/>
          <w:szCs w:val="22"/>
          <w:lang w:eastAsia="en-US"/>
        </w:rPr>
        <w:t>.</w:t>
      </w:r>
    </w:p>
    <w:p w14:paraId="52E66F7B" w14:textId="77777777" w:rsidR="000E19EB" w:rsidRPr="002834BE" w:rsidRDefault="000E19EB" w:rsidP="002834BE">
      <w:pPr>
        <w:spacing w:line="276" w:lineRule="auto"/>
        <w:jc w:val="both"/>
        <w:rPr>
          <w:rFonts w:ascii="Arial Narrow" w:hAnsi="Arial Narrow" w:cstheme="minorBidi"/>
          <w:sz w:val="22"/>
          <w:szCs w:val="22"/>
          <w:lang w:eastAsia="en-US"/>
        </w:rPr>
      </w:pPr>
    </w:p>
    <w:p w14:paraId="03A2584E" w14:textId="0929ED7F" w:rsidR="002834BE" w:rsidRDefault="002834BE" w:rsidP="002834BE">
      <w:pPr>
        <w:spacing w:line="276" w:lineRule="auto"/>
        <w:jc w:val="both"/>
        <w:rPr>
          <w:rFonts w:ascii="Arial Narrow" w:hAnsi="Arial Narrow" w:cstheme="minorBidi"/>
          <w:sz w:val="22"/>
          <w:szCs w:val="22"/>
          <w:lang w:eastAsia="en-US"/>
        </w:rPr>
      </w:pPr>
      <w:r w:rsidRPr="002834BE">
        <w:rPr>
          <w:rFonts w:ascii="Arial Narrow" w:hAnsi="Arial Narrow" w:cstheme="minorBidi"/>
          <w:sz w:val="22"/>
          <w:szCs w:val="22"/>
          <w:lang w:eastAsia="en-US"/>
        </w:rPr>
        <w:t xml:space="preserve">Si existieren defectos o vicios, se dejará constancia de ellos </w:t>
      </w:r>
      <w:r w:rsidR="00F86306">
        <w:rPr>
          <w:rFonts w:ascii="Arial Narrow" w:hAnsi="Arial Narrow" w:cstheme="minorBidi"/>
          <w:sz w:val="22"/>
          <w:szCs w:val="22"/>
          <w:lang w:eastAsia="en-US"/>
        </w:rPr>
        <w:t>vía email</w:t>
      </w:r>
      <w:r w:rsidRPr="002834BE">
        <w:rPr>
          <w:rFonts w:ascii="Arial Narrow" w:hAnsi="Arial Narrow" w:cstheme="minorBidi"/>
          <w:sz w:val="22"/>
          <w:szCs w:val="22"/>
          <w:lang w:eastAsia="en-US"/>
        </w:rPr>
        <w:t xml:space="preserve">, debiendo el Contratista repararlos bajo su responsabilidad dentro del plazo que para tal efecto se estipule, siendo de su cargo todo lo que ello signifique. Transcurrido ese plazo, se reunirá nuevamente la comisión, la que verificará la reparación de los defectos o vicios observados. En caso de comprobarse que éstos han sido reparados satisfactoriamente, se levantará un </w:t>
      </w:r>
      <w:r w:rsidR="00AB54F5">
        <w:rPr>
          <w:rFonts w:ascii="Arial Narrow" w:hAnsi="Arial Narrow" w:cstheme="minorBidi"/>
          <w:sz w:val="22"/>
          <w:szCs w:val="22"/>
          <w:lang w:eastAsia="en-US"/>
        </w:rPr>
        <w:t>a</w:t>
      </w:r>
      <w:r w:rsidRPr="002834BE">
        <w:rPr>
          <w:rFonts w:ascii="Arial Narrow" w:hAnsi="Arial Narrow" w:cstheme="minorBidi"/>
          <w:sz w:val="22"/>
          <w:szCs w:val="22"/>
          <w:lang w:eastAsia="en-US"/>
        </w:rPr>
        <w:t xml:space="preserve">cta firmada por las personas designadas. En este caso, se considerará como fecha de término de la obra la fecha en que se dio nuevo aviso de término a través </w:t>
      </w:r>
      <w:r w:rsidR="00F86306">
        <w:rPr>
          <w:rFonts w:ascii="Arial Narrow" w:hAnsi="Arial Narrow" w:cstheme="minorBidi"/>
          <w:sz w:val="22"/>
          <w:szCs w:val="22"/>
          <w:lang w:eastAsia="en-US"/>
        </w:rPr>
        <w:t>vía email</w:t>
      </w:r>
      <w:r w:rsidRPr="002834BE">
        <w:rPr>
          <w:rFonts w:ascii="Arial Narrow" w:hAnsi="Arial Narrow" w:cstheme="minorBidi"/>
          <w:sz w:val="22"/>
          <w:szCs w:val="22"/>
          <w:lang w:eastAsia="en-US"/>
        </w:rPr>
        <w:t>.   Por el contrario, si se compr</w:t>
      </w:r>
      <w:r w:rsidR="006E3748">
        <w:rPr>
          <w:rFonts w:ascii="Arial Narrow" w:hAnsi="Arial Narrow" w:cstheme="minorBidi"/>
          <w:sz w:val="22"/>
          <w:szCs w:val="22"/>
          <w:lang w:eastAsia="en-US"/>
        </w:rPr>
        <w:t xml:space="preserve">ueba </w:t>
      </w:r>
      <w:r w:rsidRPr="002834BE">
        <w:rPr>
          <w:rFonts w:ascii="Arial Narrow" w:hAnsi="Arial Narrow" w:cstheme="minorBidi"/>
          <w:sz w:val="22"/>
          <w:szCs w:val="22"/>
          <w:lang w:eastAsia="en-US"/>
        </w:rPr>
        <w:t xml:space="preserve">que las observaciones no fueron corregidas satisfactoriamente, se dejará constancia de ello nuevamente </w:t>
      </w:r>
      <w:r w:rsidR="00F86306">
        <w:rPr>
          <w:rFonts w:ascii="Arial Narrow" w:hAnsi="Arial Narrow" w:cstheme="minorBidi"/>
          <w:sz w:val="22"/>
          <w:szCs w:val="22"/>
          <w:lang w:eastAsia="en-US"/>
        </w:rPr>
        <w:t>vía email</w:t>
      </w:r>
      <w:r w:rsidRPr="002834BE">
        <w:rPr>
          <w:rFonts w:ascii="Arial Narrow" w:hAnsi="Arial Narrow" w:cstheme="minorBidi"/>
          <w:sz w:val="22"/>
          <w:szCs w:val="22"/>
          <w:lang w:eastAsia="en-US"/>
        </w:rPr>
        <w:t xml:space="preserve"> y se considerará como fecha real de término de obra aquella en que se pueda verificar su correcta ejecución, mediante el Acta de Recepción Provisoria.</w:t>
      </w:r>
    </w:p>
    <w:p w14:paraId="25F3A87A" w14:textId="77777777" w:rsidR="000E19EB" w:rsidRPr="002834BE" w:rsidRDefault="000E19EB" w:rsidP="002834BE">
      <w:pPr>
        <w:spacing w:line="276" w:lineRule="auto"/>
        <w:jc w:val="both"/>
        <w:rPr>
          <w:rFonts w:ascii="Arial Narrow" w:hAnsi="Arial Narrow" w:cstheme="minorBidi"/>
          <w:sz w:val="22"/>
          <w:szCs w:val="22"/>
          <w:lang w:eastAsia="en-US"/>
        </w:rPr>
      </w:pPr>
    </w:p>
    <w:p w14:paraId="062251A0" w14:textId="278D2FFF" w:rsidR="002834BE" w:rsidRPr="000E19EB" w:rsidRDefault="002834BE" w:rsidP="000E19EB">
      <w:pPr>
        <w:pStyle w:val="Subttulo"/>
        <w:rPr>
          <w:rFonts w:eastAsiaTheme="minorHAnsi" w:cstheme="minorBidi"/>
          <w:bCs/>
          <w:iCs w:val="0"/>
          <w:spacing w:val="0"/>
          <w:sz w:val="24"/>
          <w:lang w:val="es-ES_tradnl"/>
        </w:rPr>
      </w:pPr>
      <w:r w:rsidRPr="000E19EB">
        <w:rPr>
          <w:rFonts w:eastAsiaTheme="minorHAnsi" w:cstheme="minorBidi"/>
          <w:bCs/>
          <w:iCs w:val="0"/>
          <w:spacing w:val="0"/>
          <w:sz w:val="24"/>
          <w:lang w:val="es-ES_tradnl"/>
        </w:rPr>
        <w:t xml:space="preserve">De las </w:t>
      </w:r>
      <w:r w:rsidR="00C13F33">
        <w:rPr>
          <w:rFonts w:eastAsiaTheme="minorHAnsi" w:cstheme="minorBidi"/>
          <w:bCs/>
          <w:iCs w:val="0"/>
          <w:spacing w:val="0"/>
          <w:sz w:val="24"/>
          <w:lang w:val="es-ES_tradnl"/>
        </w:rPr>
        <w:t>c</w:t>
      </w:r>
      <w:r w:rsidRPr="000E19EB">
        <w:rPr>
          <w:rFonts w:eastAsiaTheme="minorHAnsi" w:cstheme="minorBidi"/>
          <w:bCs/>
          <w:iCs w:val="0"/>
          <w:spacing w:val="0"/>
          <w:sz w:val="24"/>
          <w:lang w:val="es-ES_tradnl"/>
        </w:rPr>
        <w:t>ubicaciones</w:t>
      </w:r>
    </w:p>
    <w:p w14:paraId="6DA21DD2" w14:textId="77777777" w:rsidR="002834BE" w:rsidRDefault="002834BE" w:rsidP="002834BE">
      <w:pPr>
        <w:spacing w:line="276" w:lineRule="auto"/>
        <w:jc w:val="both"/>
        <w:rPr>
          <w:rFonts w:ascii="Arial Narrow" w:hAnsi="Arial Narrow" w:cstheme="minorBidi"/>
          <w:sz w:val="22"/>
          <w:szCs w:val="22"/>
          <w:lang w:eastAsia="en-US"/>
        </w:rPr>
      </w:pPr>
      <w:r w:rsidRPr="002834BE">
        <w:rPr>
          <w:rFonts w:ascii="Arial Narrow" w:hAnsi="Arial Narrow" w:cstheme="minorBidi"/>
          <w:sz w:val="22"/>
          <w:szCs w:val="22"/>
          <w:lang w:eastAsia="en-US"/>
        </w:rPr>
        <w:t>Todas las cantidades y cubicaciones que aparezcan detalladas en planimetría, o en las presentes especificaciones, son de carácter orientativas referenciales, no contractuales, más el contratista tendrá la responsabilidad absoluta de estudiar el proyecto con detenido, cuantificando sus propias cubicaciones.</w:t>
      </w:r>
    </w:p>
    <w:p w14:paraId="77F37F23" w14:textId="77777777" w:rsidR="000E19EB" w:rsidRPr="002834BE" w:rsidRDefault="000E19EB" w:rsidP="002834BE">
      <w:pPr>
        <w:spacing w:line="276" w:lineRule="auto"/>
        <w:jc w:val="both"/>
        <w:rPr>
          <w:rFonts w:ascii="Arial Narrow" w:hAnsi="Arial Narrow" w:cstheme="minorBidi"/>
          <w:sz w:val="22"/>
          <w:szCs w:val="22"/>
          <w:lang w:eastAsia="en-US"/>
        </w:rPr>
      </w:pPr>
    </w:p>
    <w:p w14:paraId="7F5EF20D" w14:textId="5B04CD22" w:rsidR="002834BE" w:rsidRDefault="002834BE" w:rsidP="002834BE">
      <w:pPr>
        <w:spacing w:line="276" w:lineRule="auto"/>
        <w:jc w:val="both"/>
        <w:rPr>
          <w:rFonts w:ascii="Arial Narrow" w:hAnsi="Arial Narrow" w:cstheme="minorBidi"/>
          <w:sz w:val="22"/>
          <w:szCs w:val="22"/>
          <w:lang w:eastAsia="en-US"/>
        </w:rPr>
      </w:pPr>
      <w:r w:rsidRPr="002834BE">
        <w:rPr>
          <w:rFonts w:ascii="Arial Narrow" w:hAnsi="Arial Narrow" w:cstheme="minorBidi"/>
          <w:sz w:val="22"/>
          <w:szCs w:val="22"/>
          <w:lang w:eastAsia="en-US"/>
        </w:rPr>
        <w:lastRenderedPageBreak/>
        <w:t>Se deberá considerar que por ningún motivo el contratista deberá iniciar trabajos adicionales de manera unilateral sin la debida autorización previa del I.T.O. competente</w:t>
      </w:r>
      <w:r w:rsidR="0022412F">
        <w:rPr>
          <w:rFonts w:ascii="Arial Narrow" w:hAnsi="Arial Narrow" w:cstheme="minorBidi"/>
          <w:sz w:val="22"/>
          <w:szCs w:val="22"/>
          <w:lang w:eastAsia="en-US"/>
        </w:rPr>
        <w:t>.</w:t>
      </w:r>
    </w:p>
    <w:p w14:paraId="5627D1E2" w14:textId="77777777" w:rsidR="000E19EB" w:rsidRPr="002834BE" w:rsidRDefault="000E19EB" w:rsidP="002834BE">
      <w:pPr>
        <w:spacing w:line="276" w:lineRule="auto"/>
        <w:jc w:val="both"/>
        <w:rPr>
          <w:rFonts w:ascii="Arial Narrow" w:hAnsi="Arial Narrow" w:cstheme="minorBidi"/>
          <w:sz w:val="22"/>
          <w:szCs w:val="22"/>
          <w:lang w:eastAsia="en-US"/>
        </w:rPr>
      </w:pPr>
    </w:p>
    <w:p w14:paraId="0527A2C4" w14:textId="7878EB29" w:rsidR="002834BE" w:rsidRDefault="002834BE" w:rsidP="002834BE">
      <w:pPr>
        <w:spacing w:line="276" w:lineRule="auto"/>
        <w:jc w:val="both"/>
        <w:rPr>
          <w:rFonts w:ascii="Arial Narrow" w:hAnsi="Arial Narrow" w:cstheme="minorBidi"/>
          <w:sz w:val="22"/>
          <w:szCs w:val="22"/>
          <w:lang w:eastAsia="en-US"/>
        </w:rPr>
      </w:pPr>
      <w:r w:rsidRPr="002834BE">
        <w:rPr>
          <w:rFonts w:ascii="Arial Narrow" w:hAnsi="Arial Narrow" w:cstheme="minorBidi"/>
          <w:sz w:val="22"/>
          <w:szCs w:val="22"/>
          <w:lang w:eastAsia="en-US"/>
        </w:rPr>
        <w:t>En el caso de las partidas, cuyas cantidades no puedan ser determinadas ya sea por los antecedentes entregados o por la inspección visual en la visita de terreno, el HBV, por medio de su referente técnico podrá aumentar o disminuir las cubicaciones, sin afectar el costo directo total del presupuesto, de los ítems que considere relevantes con el argumento de que es imperativo por necesidad estructural u otra contingencia sus modificaciones.</w:t>
      </w:r>
    </w:p>
    <w:p w14:paraId="060DF121" w14:textId="77777777" w:rsidR="00044D7E" w:rsidRDefault="00044D7E" w:rsidP="002834BE">
      <w:pPr>
        <w:spacing w:line="276" w:lineRule="auto"/>
        <w:jc w:val="both"/>
        <w:rPr>
          <w:rFonts w:ascii="Arial Narrow" w:hAnsi="Arial Narrow" w:cstheme="minorBidi"/>
          <w:sz w:val="22"/>
          <w:szCs w:val="22"/>
          <w:lang w:eastAsia="en-US"/>
        </w:rPr>
      </w:pPr>
    </w:p>
    <w:p w14:paraId="0AADFAB9" w14:textId="77777777" w:rsidR="00593F0C" w:rsidRDefault="00044D7E" w:rsidP="00593F0C">
      <w:pPr>
        <w:pStyle w:val="Ttulo"/>
        <w:spacing w:line="276" w:lineRule="auto"/>
      </w:pPr>
      <w:r w:rsidRPr="00044D7E">
        <w:t>Desarrollo</w:t>
      </w:r>
    </w:p>
    <w:p w14:paraId="5E04F159" w14:textId="36703BAC" w:rsidR="00044D7E" w:rsidRPr="00593F0C" w:rsidRDefault="00044D7E" w:rsidP="00593F0C">
      <w:pPr>
        <w:pStyle w:val="Ttulo"/>
        <w:spacing w:line="276" w:lineRule="auto"/>
      </w:pPr>
      <w:r w:rsidRPr="00044D7E">
        <w:rPr>
          <w:rFonts w:eastAsiaTheme="minorHAnsi" w:cstheme="minorBidi"/>
          <w:bCs/>
          <w:spacing w:val="0"/>
          <w:sz w:val="24"/>
          <w:lang w:val="es-ES_tradnl"/>
        </w:rPr>
        <w:t xml:space="preserve">Reposición de </w:t>
      </w:r>
      <w:r w:rsidR="007F3C5A">
        <w:rPr>
          <w:rFonts w:eastAsiaTheme="minorHAnsi" w:cstheme="minorBidi"/>
          <w:bCs/>
          <w:spacing w:val="0"/>
          <w:sz w:val="24"/>
          <w:lang w:val="es-ES_tradnl"/>
        </w:rPr>
        <w:t>d</w:t>
      </w:r>
      <w:r w:rsidRPr="00044D7E">
        <w:rPr>
          <w:rFonts w:eastAsiaTheme="minorHAnsi" w:cstheme="minorBidi"/>
          <w:bCs/>
          <w:spacing w:val="0"/>
          <w:sz w:val="24"/>
          <w:lang w:val="es-ES_tradnl"/>
        </w:rPr>
        <w:t>años</w:t>
      </w:r>
    </w:p>
    <w:p w14:paraId="7EABC124" w14:textId="3A227A53" w:rsidR="00044D7E" w:rsidRDefault="00044D7E" w:rsidP="00044D7E">
      <w:pPr>
        <w:spacing w:line="276" w:lineRule="auto"/>
        <w:jc w:val="both"/>
        <w:rPr>
          <w:rFonts w:ascii="Arial Narrow" w:hAnsi="Arial Narrow" w:cstheme="minorBidi"/>
          <w:sz w:val="22"/>
          <w:szCs w:val="22"/>
          <w:lang w:eastAsia="en-US"/>
        </w:rPr>
      </w:pPr>
      <w:r w:rsidRPr="00044D7E">
        <w:rPr>
          <w:rFonts w:ascii="Arial Narrow" w:hAnsi="Arial Narrow" w:cstheme="minorBidi"/>
          <w:sz w:val="22"/>
          <w:szCs w:val="22"/>
          <w:lang w:eastAsia="en-US"/>
        </w:rPr>
        <w:t xml:space="preserve">El </w:t>
      </w:r>
      <w:r w:rsidR="0039765E">
        <w:rPr>
          <w:rFonts w:ascii="Arial Narrow" w:hAnsi="Arial Narrow" w:cstheme="minorBidi"/>
          <w:sz w:val="22"/>
          <w:szCs w:val="22"/>
          <w:lang w:eastAsia="en-US"/>
        </w:rPr>
        <w:t>c</w:t>
      </w:r>
      <w:r w:rsidRPr="00044D7E">
        <w:rPr>
          <w:rFonts w:ascii="Arial Narrow" w:hAnsi="Arial Narrow" w:cstheme="minorBidi"/>
          <w:sz w:val="22"/>
          <w:szCs w:val="22"/>
          <w:lang w:eastAsia="en-US"/>
        </w:rPr>
        <w:t xml:space="preserve">ontratista deberá reponer, a su cargo, la reparación de todo daño o perjuicio a la edificación, jardines, obras exteriores u otros interiores que resultaren dañados por la ejecución de la obra, para lo cual se deberá dejar constancia </w:t>
      </w:r>
      <w:r w:rsidR="0022412F">
        <w:rPr>
          <w:rFonts w:ascii="Arial Narrow" w:hAnsi="Arial Narrow" w:cstheme="minorBidi"/>
          <w:sz w:val="22"/>
          <w:szCs w:val="22"/>
          <w:lang w:eastAsia="en-US"/>
        </w:rPr>
        <w:t>vía email</w:t>
      </w:r>
      <w:r w:rsidRPr="00044D7E">
        <w:rPr>
          <w:rFonts w:ascii="Arial Narrow" w:hAnsi="Arial Narrow" w:cstheme="minorBidi"/>
          <w:sz w:val="22"/>
          <w:szCs w:val="22"/>
          <w:lang w:eastAsia="en-US"/>
        </w:rPr>
        <w:t xml:space="preserve"> del estado en que se recibe el lugar al hacer la entrega de terreno.</w:t>
      </w:r>
    </w:p>
    <w:p w14:paraId="140EE307" w14:textId="77777777" w:rsidR="00044D7E" w:rsidRPr="00044D7E" w:rsidRDefault="00044D7E" w:rsidP="00044D7E">
      <w:pPr>
        <w:spacing w:line="276" w:lineRule="auto"/>
        <w:jc w:val="both"/>
        <w:rPr>
          <w:rFonts w:ascii="Arial Narrow" w:hAnsi="Arial Narrow" w:cstheme="minorBidi"/>
          <w:sz w:val="22"/>
          <w:szCs w:val="22"/>
          <w:lang w:eastAsia="en-US"/>
        </w:rPr>
      </w:pPr>
    </w:p>
    <w:p w14:paraId="790365EE" w14:textId="79950CAE" w:rsidR="0080636D" w:rsidRDefault="00044D7E" w:rsidP="00044D7E">
      <w:pPr>
        <w:spacing w:line="276" w:lineRule="auto"/>
        <w:jc w:val="both"/>
        <w:rPr>
          <w:rFonts w:ascii="Arial Narrow" w:hAnsi="Arial Narrow" w:cstheme="minorBidi"/>
          <w:sz w:val="22"/>
          <w:szCs w:val="22"/>
          <w:lang w:eastAsia="en-US"/>
        </w:rPr>
      </w:pPr>
      <w:r w:rsidRPr="00044D7E">
        <w:rPr>
          <w:rFonts w:ascii="Arial Narrow" w:hAnsi="Arial Narrow" w:cstheme="minorBidi"/>
          <w:sz w:val="22"/>
          <w:szCs w:val="22"/>
          <w:lang w:eastAsia="en-US"/>
        </w:rPr>
        <w:t xml:space="preserve">De no existir dicha constancia, se compromete el </w:t>
      </w:r>
      <w:r w:rsidR="0039765E">
        <w:rPr>
          <w:rFonts w:ascii="Arial Narrow" w:hAnsi="Arial Narrow" w:cstheme="minorBidi"/>
          <w:sz w:val="22"/>
          <w:szCs w:val="22"/>
          <w:lang w:eastAsia="en-US"/>
        </w:rPr>
        <w:t>c</w:t>
      </w:r>
      <w:r w:rsidRPr="00044D7E">
        <w:rPr>
          <w:rFonts w:ascii="Arial Narrow" w:hAnsi="Arial Narrow" w:cstheme="minorBidi"/>
          <w:sz w:val="22"/>
          <w:szCs w:val="22"/>
          <w:lang w:eastAsia="en-US"/>
        </w:rPr>
        <w:t>ontratista a realizar las reposiciones que indique el Administrador del Campus respectivo.</w:t>
      </w:r>
    </w:p>
    <w:p w14:paraId="282CA6BA" w14:textId="77777777" w:rsidR="0020548A" w:rsidRDefault="0020548A" w:rsidP="00044D7E">
      <w:pPr>
        <w:spacing w:line="276" w:lineRule="auto"/>
        <w:jc w:val="both"/>
        <w:rPr>
          <w:rFonts w:ascii="Arial Narrow" w:hAnsi="Arial Narrow" w:cstheme="minorBidi"/>
          <w:sz w:val="22"/>
          <w:szCs w:val="22"/>
          <w:lang w:eastAsia="en-US"/>
        </w:rPr>
      </w:pPr>
    </w:p>
    <w:p w14:paraId="08F9B144" w14:textId="1A28457C" w:rsidR="0080636D" w:rsidRPr="0080636D" w:rsidRDefault="0080636D" w:rsidP="0080636D">
      <w:pPr>
        <w:pStyle w:val="Subttulo"/>
        <w:rPr>
          <w:rFonts w:eastAsiaTheme="minorHAnsi" w:cstheme="minorBidi"/>
          <w:bCs/>
          <w:iCs w:val="0"/>
          <w:spacing w:val="0"/>
          <w:sz w:val="24"/>
          <w:lang w:val="es-ES_tradnl"/>
        </w:rPr>
      </w:pPr>
      <w:r w:rsidRPr="0080636D">
        <w:rPr>
          <w:rFonts w:eastAsiaTheme="minorHAnsi" w:cstheme="minorBidi"/>
          <w:bCs/>
          <w:iCs w:val="0"/>
          <w:spacing w:val="0"/>
          <w:sz w:val="24"/>
          <w:lang w:val="es-ES_tradnl"/>
        </w:rPr>
        <w:t>Retiro de escombros</w:t>
      </w:r>
    </w:p>
    <w:p w14:paraId="4B31594B" w14:textId="0E3C0B40" w:rsidR="00742591" w:rsidRDefault="0080636D" w:rsidP="0080636D">
      <w:pPr>
        <w:spacing w:line="276" w:lineRule="auto"/>
        <w:jc w:val="both"/>
        <w:rPr>
          <w:rFonts w:ascii="Arial Narrow" w:hAnsi="Arial Narrow" w:cs="Calibri"/>
          <w:sz w:val="22"/>
          <w:szCs w:val="22"/>
          <w:lang w:val="es-CL"/>
        </w:rPr>
      </w:pPr>
      <w:r w:rsidRPr="0080636D">
        <w:rPr>
          <w:rFonts w:ascii="Arial Narrow" w:hAnsi="Arial Narrow" w:cstheme="minorBidi"/>
          <w:sz w:val="22"/>
          <w:szCs w:val="22"/>
          <w:lang w:eastAsia="en-US"/>
        </w:rPr>
        <w:t xml:space="preserve">El </w:t>
      </w:r>
      <w:r w:rsidR="0039765E">
        <w:rPr>
          <w:rFonts w:ascii="Arial Narrow" w:hAnsi="Arial Narrow" w:cstheme="minorBidi"/>
          <w:sz w:val="22"/>
          <w:szCs w:val="22"/>
          <w:lang w:eastAsia="en-US"/>
        </w:rPr>
        <w:t>c</w:t>
      </w:r>
      <w:r w:rsidRPr="0080636D">
        <w:rPr>
          <w:rFonts w:ascii="Arial Narrow" w:hAnsi="Arial Narrow" w:cstheme="minorBidi"/>
          <w:sz w:val="22"/>
          <w:szCs w:val="22"/>
          <w:lang w:eastAsia="en-US"/>
        </w:rPr>
        <w:t xml:space="preserve">ontratista deberá mantener durante el período de trabajo la zona en que intervenga ordenada y libre de escombros. Una vez terminada las obras que se le encomienden, indistintamente del volumen de las mismas, deberá dejar los lugares limpios y aseados. </w:t>
      </w:r>
      <w:r w:rsidR="0020548A">
        <w:rPr>
          <w:rFonts w:ascii="Arial Narrow" w:hAnsi="Arial Narrow" w:cs="Calibri"/>
          <w:sz w:val="22"/>
          <w:szCs w:val="22"/>
          <w:lang w:val="es-CL"/>
        </w:rPr>
        <w:t>E</w:t>
      </w:r>
      <w:r w:rsidR="0020548A" w:rsidRPr="0046729F">
        <w:rPr>
          <w:rFonts w:ascii="Arial Narrow" w:hAnsi="Arial Narrow" w:cs="Calibri"/>
          <w:sz w:val="22"/>
          <w:szCs w:val="22"/>
          <w:lang w:val="es-CL"/>
        </w:rPr>
        <w:t>stos serán trasladados fuera de las instalaciones y desechados en botaderos autorizados.</w:t>
      </w:r>
    </w:p>
    <w:p w14:paraId="3AD627C8" w14:textId="77777777" w:rsidR="003122C7" w:rsidRDefault="003122C7" w:rsidP="0080636D">
      <w:pPr>
        <w:spacing w:line="276" w:lineRule="auto"/>
        <w:jc w:val="both"/>
        <w:rPr>
          <w:rFonts w:ascii="Arial Narrow" w:hAnsi="Arial Narrow" w:cs="Calibri"/>
          <w:sz w:val="22"/>
          <w:szCs w:val="22"/>
          <w:lang w:val="es-CL"/>
        </w:rPr>
      </w:pPr>
    </w:p>
    <w:p w14:paraId="16B86A28" w14:textId="3FE2F1D1" w:rsidR="0080636D" w:rsidRPr="00742591" w:rsidRDefault="0080636D" w:rsidP="0080636D">
      <w:pPr>
        <w:spacing w:line="276" w:lineRule="auto"/>
        <w:jc w:val="both"/>
        <w:rPr>
          <w:rFonts w:ascii="Arial Narrow" w:hAnsi="Arial Narrow" w:cs="Calibri"/>
          <w:sz w:val="22"/>
          <w:szCs w:val="22"/>
          <w:lang w:val="es-CL"/>
        </w:rPr>
      </w:pPr>
      <w:r w:rsidRPr="0080636D">
        <w:rPr>
          <w:rFonts w:ascii="Arial Narrow" w:hAnsi="Arial Narrow" w:cstheme="minorBidi"/>
          <w:sz w:val="22"/>
          <w:szCs w:val="22"/>
          <w:lang w:eastAsia="en-US"/>
        </w:rPr>
        <w:t xml:space="preserve">El </w:t>
      </w:r>
      <w:r w:rsidR="0039765E">
        <w:rPr>
          <w:rFonts w:ascii="Arial Narrow" w:hAnsi="Arial Narrow" w:cstheme="minorBidi"/>
          <w:sz w:val="22"/>
          <w:szCs w:val="22"/>
          <w:lang w:eastAsia="en-US"/>
        </w:rPr>
        <w:t>h</w:t>
      </w:r>
      <w:r w:rsidRPr="0080636D">
        <w:rPr>
          <w:rFonts w:ascii="Arial Narrow" w:hAnsi="Arial Narrow" w:cstheme="minorBidi"/>
          <w:sz w:val="22"/>
          <w:szCs w:val="22"/>
          <w:lang w:eastAsia="en-US"/>
        </w:rPr>
        <w:t xml:space="preserve">ospital podrá retirar los escombros, con cargo al </w:t>
      </w:r>
      <w:r w:rsidR="0039765E">
        <w:rPr>
          <w:rFonts w:ascii="Arial Narrow" w:hAnsi="Arial Narrow" w:cstheme="minorBidi"/>
          <w:sz w:val="22"/>
          <w:szCs w:val="22"/>
          <w:lang w:eastAsia="en-US"/>
        </w:rPr>
        <w:t>c</w:t>
      </w:r>
      <w:r w:rsidRPr="0080636D">
        <w:rPr>
          <w:rFonts w:ascii="Arial Narrow" w:hAnsi="Arial Narrow" w:cstheme="minorBidi"/>
          <w:sz w:val="22"/>
          <w:szCs w:val="22"/>
          <w:lang w:eastAsia="en-US"/>
        </w:rPr>
        <w:t>ontratista, cuando éste último no cumpla con las exigencias de este punto.  Este costo le será reducido del respectivo pago del periodo, siéndole de su conocimiento con antelación, el monto de dicho deducible.</w:t>
      </w:r>
    </w:p>
    <w:p w14:paraId="000C9D22" w14:textId="77777777" w:rsidR="00025CFD" w:rsidRDefault="00025CFD" w:rsidP="0080636D">
      <w:pPr>
        <w:spacing w:line="276" w:lineRule="auto"/>
        <w:jc w:val="both"/>
        <w:rPr>
          <w:rFonts w:ascii="Arial Narrow" w:hAnsi="Arial Narrow" w:cstheme="minorBidi"/>
          <w:sz w:val="22"/>
          <w:szCs w:val="22"/>
          <w:lang w:eastAsia="en-US"/>
        </w:rPr>
      </w:pPr>
    </w:p>
    <w:p w14:paraId="4E0A105D" w14:textId="77777777" w:rsidR="003B19AE" w:rsidRPr="003B19AE" w:rsidRDefault="003B19AE" w:rsidP="003B19AE">
      <w:pPr>
        <w:pStyle w:val="Subttulo"/>
        <w:rPr>
          <w:rFonts w:eastAsiaTheme="minorHAnsi" w:cstheme="minorBidi"/>
          <w:bCs/>
          <w:iCs w:val="0"/>
          <w:spacing w:val="0"/>
          <w:sz w:val="24"/>
          <w:lang w:val="es-ES_tradnl"/>
        </w:rPr>
      </w:pPr>
      <w:r w:rsidRPr="003B19AE">
        <w:rPr>
          <w:rFonts w:eastAsiaTheme="minorHAnsi" w:cstheme="minorBidi"/>
          <w:bCs/>
          <w:iCs w:val="0"/>
          <w:spacing w:val="0"/>
          <w:sz w:val="24"/>
          <w:lang w:val="es-ES_tradnl"/>
        </w:rPr>
        <w:t>Gastos generales</w:t>
      </w:r>
    </w:p>
    <w:p w14:paraId="2C0877C8" w14:textId="7322999F" w:rsidR="003B19AE" w:rsidRDefault="003B19AE" w:rsidP="003B19AE">
      <w:pPr>
        <w:spacing w:line="276" w:lineRule="auto"/>
        <w:jc w:val="both"/>
        <w:rPr>
          <w:rFonts w:ascii="Arial Narrow" w:hAnsi="Arial Narrow" w:cstheme="minorBidi"/>
          <w:sz w:val="22"/>
          <w:szCs w:val="22"/>
          <w:lang w:eastAsia="en-US"/>
        </w:rPr>
      </w:pPr>
      <w:r w:rsidRPr="003B19AE">
        <w:rPr>
          <w:rFonts w:ascii="Arial Narrow" w:hAnsi="Arial Narrow" w:cstheme="minorBidi"/>
          <w:sz w:val="22"/>
          <w:szCs w:val="22"/>
          <w:lang w:eastAsia="en-US"/>
        </w:rPr>
        <w:t>El contratista deberá considerar dentro de sus gastos generales todo tipo de estructura, construcción provisoria, elemento, maquinaria y modalidad móvil para elevación, que facilite el correcto desarrollo de los trabajos en altura y genere seguridad tanto en el traslado de personal como en el de materiales.</w:t>
      </w:r>
    </w:p>
    <w:p w14:paraId="72518D38" w14:textId="77777777" w:rsidR="00DD7654" w:rsidRDefault="00DD7654" w:rsidP="003B19AE">
      <w:pPr>
        <w:spacing w:line="276" w:lineRule="auto"/>
        <w:jc w:val="both"/>
        <w:rPr>
          <w:rFonts w:ascii="Arial Narrow" w:hAnsi="Arial Narrow" w:cstheme="minorBidi"/>
          <w:sz w:val="22"/>
          <w:szCs w:val="22"/>
          <w:lang w:eastAsia="en-US"/>
        </w:rPr>
      </w:pPr>
    </w:p>
    <w:p w14:paraId="48569D3A" w14:textId="77777777" w:rsidR="00165D8D" w:rsidRPr="00165D8D" w:rsidRDefault="00165D8D" w:rsidP="00165D8D">
      <w:pPr>
        <w:pStyle w:val="Ttulo"/>
        <w:spacing w:line="276" w:lineRule="auto"/>
      </w:pPr>
      <w:r w:rsidRPr="00165D8D">
        <w:t>Intervención General</w:t>
      </w:r>
    </w:p>
    <w:p w14:paraId="3DDA8D04" w14:textId="77777777" w:rsidR="00165D8D" w:rsidRDefault="00165D8D" w:rsidP="00165D8D">
      <w:pPr>
        <w:spacing w:line="276" w:lineRule="auto"/>
        <w:jc w:val="both"/>
        <w:rPr>
          <w:rFonts w:ascii="Arial Narrow" w:hAnsi="Arial Narrow" w:cstheme="minorBidi"/>
          <w:sz w:val="22"/>
          <w:szCs w:val="22"/>
          <w:lang w:eastAsia="en-US"/>
        </w:rPr>
      </w:pPr>
      <w:r w:rsidRPr="00165D8D">
        <w:rPr>
          <w:rFonts w:ascii="Arial Narrow" w:hAnsi="Arial Narrow" w:cstheme="minorBidi"/>
          <w:sz w:val="22"/>
          <w:szCs w:val="22"/>
          <w:lang w:eastAsia="en-US"/>
        </w:rPr>
        <w:t xml:space="preserve">Antes de detallar los requerimientos técnicos de los servicios de esta licitación, es importante aclarar que el proveedor deberá cumplir y considerar en su propuesta todos los costos necesarios para los trabajos a realizar </w:t>
      </w:r>
      <w:r w:rsidRPr="00165D8D">
        <w:rPr>
          <w:rFonts w:ascii="Arial Narrow" w:hAnsi="Arial Narrow" w:cstheme="minorBidi"/>
          <w:sz w:val="22"/>
          <w:szCs w:val="22"/>
          <w:lang w:eastAsia="en-US"/>
        </w:rPr>
        <w:lastRenderedPageBreak/>
        <w:t xml:space="preserve">en altura. Dicho esto, se detalla a continuación la normativa obligatoria que la unidad de prevención de riesgos del Hospital Base de Valdivia inspeccionará. </w:t>
      </w:r>
    </w:p>
    <w:p w14:paraId="0C2EA5E1" w14:textId="4F783863" w:rsidR="00165D8D" w:rsidRPr="00165D8D" w:rsidRDefault="00165D8D" w:rsidP="00165D8D">
      <w:pPr>
        <w:spacing w:line="276" w:lineRule="auto"/>
        <w:jc w:val="both"/>
        <w:rPr>
          <w:rFonts w:ascii="Arial Narrow" w:hAnsi="Arial Narrow" w:cstheme="minorBidi"/>
          <w:sz w:val="22"/>
          <w:szCs w:val="22"/>
          <w:lang w:eastAsia="en-US"/>
        </w:rPr>
      </w:pPr>
    </w:p>
    <w:p w14:paraId="2DEA3007" w14:textId="77777777" w:rsidR="00165D8D" w:rsidRPr="0098769A" w:rsidRDefault="00165D8D" w:rsidP="003F172D">
      <w:pPr>
        <w:pStyle w:val="Prrafodelista"/>
        <w:numPr>
          <w:ilvl w:val="0"/>
          <w:numId w:val="35"/>
        </w:numPr>
        <w:spacing w:line="276" w:lineRule="auto"/>
        <w:jc w:val="both"/>
        <w:rPr>
          <w:rFonts w:ascii="Arial Narrow" w:hAnsi="Arial Narrow"/>
          <w:sz w:val="22"/>
          <w:szCs w:val="22"/>
          <w:u w:val="single"/>
        </w:rPr>
      </w:pPr>
      <w:r w:rsidRPr="0098769A">
        <w:rPr>
          <w:rFonts w:ascii="Arial Narrow" w:hAnsi="Arial Narrow"/>
          <w:sz w:val="22"/>
          <w:szCs w:val="22"/>
          <w:u w:val="single"/>
        </w:rPr>
        <w:t>Sistemas de protección para trabajos en altura (</w:t>
      </w:r>
      <w:proofErr w:type="spellStart"/>
      <w:r w:rsidRPr="0098769A">
        <w:rPr>
          <w:rFonts w:ascii="Arial Narrow" w:hAnsi="Arial Narrow"/>
          <w:sz w:val="22"/>
          <w:szCs w:val="22"/>
          <w:u w:val="single"/>
        </w:rPr>
        <w:t>NCh</w:t>
      </w:r>
      <w:proofErr w:type="spellEnd"/>
      <w:r w:rsidRPr="0098769A">
        <w:rPr>
          <w:rFonts w:ascii="Arial Narrow" w:hAnsi="Arial Narrow"/>
          <w:sz w:val="22"/>
          <w:szCs w:val="22"/>
          <w:u w:val="single"/>
        </w:rPr>
        <w:t xml:space="preserve"> 2458/</w:t>
      </w:r>
      <w:proofErr w:type="spellStart"/>
      <w:r w:rsidRPr="0098769A">
        <w:rPr>
          <w:rFonts w:ascii="Arial Narrow" w:hAnsi="Arial Narrow"/>
          <w:sz w:val="22"/>
          <w:szCs w:val="22"/>
          <w:u w:val="single"/>
        </w:rPr>
        <w:t>Of</w:t>
      </w:r>
      <w:proofErr w:type="spellEnd"/>
      <w:r w:rsidRPr="0098769A">
        <w:rPr>
          <w:rFonts w:ascii="Arial Narrow" w:hAnsi="Arial Narrow"/>
          <w:sz w:val="22"/>
          <w:szCs w:val="22"/>
          <w:u w:val="single"/>
        </w:rPr>
        <w:t>. 1999)</w:t>
      </w:r>
    </w:p>
    <w:p w14:paraId="0C413D22" w14:textId="77777777" w:rsidR="00165D8D" w:rsidRPr="003F172D" w:rsidRDefault="00165D8D" w:rsidP="003F172D">
      <w:pPr>
        <w:pStyle w:val="Prrafodelista"/>
        <w:numPr>
          <w:ilvl w:val="0"/>
          <w:numId w:val="35"/>
        </w:numPr>
        <w:spacing w:line="276" w:lineRule="auto"/>
        <w:jc w:val="both"/>
        <w:rPr>
          <w:rFonts w:ascii="Arial Narrow" w:hAnsi="Arial Narrow"/>
          <w:sz w:val="22"/>
          <w:szCs w:val="22"/>
        </w:rPr>
      </w:pPr>
      <w:r w:rsidRPr="003F172D">
        <w:rPr>
          <w:rFonts w:ascii="Arial Narrow" w:hAnsi="Arial Narrow"/>
          <w:sz w:val="22"/>
          <w:szCs w:val="22"/>
        </w:rPr>
        <w:t>Guía ISP para la selección y Control de equipos de protección personal para trabajos con riesgos de caídas.</w:t>
      </w:r>
    </w:p>
    <w:p w14:paraId="3DD30ADB" w14:textId="77777777" w:rsidR="00165D8D" w:rsidRPr="003F172D" w:rsidRDefault="00165D8D" w:rsidP="003F172D">
      <w:pPr>
        <w:pStyle w:val="Prrafodelista"/>
        <w:numPr>
          <w:ilvl w:val="0"/>
          <w:numId w:val="35"/>
        </w:numPr>
        <w:spacing w:line="276" w:lineRule="auto"/>
        <w:jc w:val="both"/>
        <w:rPr>
          <w:rFonts w:ascii="Arial Narrow" w:hAnsi="Arial Narrow"/>
          <w:sz w:val="22"/>
          <w:szCs w:val="22"/>
        </w:rPr>
      </w:pPr>
      <w:r w:rsidRPr="003F172D">
        <w:rPr>
          <w:rFonts w:ascii="Arial Narrow" w:hAnsi="Arial Narrow"/>
          <w:sz w:val="22"/>
          <w:szCs w:val="22"/>
        </w:rPr>
        <w:t>Arnés de cuerpo completo (</w:t>
      </w:r>
      <w:proofErr w:type="spellStart"/>
      <w:r w:rsidRPr="003F172D">
        <w:rPr>
          <w:rFonts w:ascii="Arial Narrow" w:hAnsi="Arial Narrow"/>
          <w:sz w:val="22"/>
          <w:szCs w:val="22"/>
        </w:rPr>
        <w:t>NCh</w:t>
      </w:r>
      <w:proofErr w:type="spellEnd"/>
      <w:r w:rsidRPr="003F172D">
        <w:rPr>
          <w:rFonts w:ascii="Arial Narrow" w:hAnsi="Arial Narrow"/>
          <w:sz w:val="22"/>
          <w:szCs w:val="22"/>
        </w:rPr>
        <w:t xml:space="preserve"> 1258/1 </w:t>
      </w:r>
      <w:proofErr w:type="spellStart"/>
      <w:r w:rsidRPr="003F172D">
        <w:rPr>
          <w:rFonts w:ascii="Arial Narrow" w:hAnsi="Arial Narrow"/>
          <w:sz w:val="22"/>
          <w:szCs w:val="22"/>
        </w:rPr>
        <w:t>Of</w:t>
      </w:r>
      <w:proofErr w:type="spellEnd"/>
      <w:r w:rsidRPr="003F172D">
        <w:rPr>
          <w:rFonts w:ascii="Arial Narrow" w:hAnsi="Arial Narrow"/>
          <w:sz w:val="22"/>
          <w:szCs w:val="22"/>
        </w:rPr>
        <w:t>. 2004)</w:t>
      </w:r>
    </w:p>
    <w:p w14:paraId="645454AA" w14:textId="77777777" w:rsidR="00165D8D" w:rsidRPr="003F172D" w:rsidRDefault="00165D8D" w:rsidP="003F172D">
      <w:pPr>
        <w:pStyle w:val="Prrafodelista"/>
        <w:numPr>
          <w:ilvl w:val="0"/>
          <w:numId w:val="35"/>
        </w:numPr>
        <w:spacing w:line="276" w:lineRule="auto"/>
        <w:jc w:val="both"/>
        <w:rPr>
          <w:rFonts w:ascii="Arial Narrow" w:hAnsi="Arial Narrow"/>
          <w:sz w:val="22"/>
          <w:szCs w:val="22"/>
        </w:rPr>
      </w:pPr>
      <w:r w:rsidRPr="003F172D">
        <w:rPr>
          <w:rFonts w:ascii="Arial Narrow" w:hAnsi="Arial Narrow"/>
          <w:sz w:val="22"/>
          <w:szCs w:val="22"/>
        </w:rPr>
        <w:t>Estrobos y amortiguadores de impacto (</w:t>
      </w:r>
      <w:proofErr w:type="spellStart"/>
      <w:r w:rsidRPr="003F172D">
        <w:rPr>
          <w:rFonts w:ascii="Arial Narrow" w:hAnsi="Arial Narrow"/>
          <w:sz w:val="22"/>
          <w:szCs w:val="22"/>
        </w:rPr>
        <w:t>NCh</w:t>
      </w:r>
      <w:proofErr w:type="spellEnd"/>
      <w:r w:rsidRPr="003F172D">
        <w:rPr>
          <w:rFonts w:ascii="Arial Narrow" w:hAnsi="Arial Narrow"/>
          <w:sz w:val="22"/>
          <w:szCs w:val="22"/>
        </w:rPr>
        <w:t xml:space="preserve"> 1258/2 </w:t>
      </w:r>
      <w:proofErr w:type="spellStart"/>
      <w:r w:rsidRPr="003F172D">
        <w:rPr>
          <w:rFonts w:ascii="Arial Narrow" w:hAnsi="Arial Narrow"/>
          <w:sz w:val="22"/>
          <w:szCs w:val="22"/>
        </w:rPr>
        <w:t>Of</w:t>
      </w:r>
      <w:proofErr w:type="spellEnd"/>
      <w:r w:rsidRPr="003F172D">
        <w:rPr>
          <w:rFonts w:ascii="Arial Narrow" w:hAnsi="Arial Narrow"/>
          <w:sz w:val="22"/>
          <w:szCs w:val="22"/>
        </w:rPr>
        <w:t>. 2005)</w:t>
      </w:r>
    </w:p>
    <w:p w14:paraId="1240E72F" w14:textId="2AD4685D" w:rsidR="00165D8D" w:rsidRPr="003F172D" w:rsidRDefault="00165D8D" w:rsidP="003F172D">
      <w:pPr>
        <w:pStyle w:val="Prrafodelista"/>
        <w:numPr>
          <w:ilvl w:val="0"/>
          <w:numId w:val="35"/>
        </w:numPr>
        <w:spacing w:line="276" w:lineRule="auto"/>
        <w:jc w:val="both"/>
        <w:rPr>
          <w:rFonts w:ascii="Arial Narrow" w:hAnsi="Arial Narrow"/>
          <w:sz w:val="22"/>
          <w:szCs w:val="22"/>
        </w:rPr>
      </w:pPr>
      <w:r w:rsidRPr="003F172D">
        <w:rPr>
          <w:rFonts w:ascii="Arial Narrow" w:hAnsi="Arial Narrow"/>
          <w:sz w:val="22"/>
          <w:szCs w:val="22"/>
        </w:rPr>
        <w:t>Línea de vid</w:t>
      </w:r>
      <w:r w:rsidR="003F172D">
        <w:rPr>
          <w:rFonts w:ascii="Arial Narrow" w:hAnsi="Arial Narrow"/>
          <w:sz w:val="22"/>
          <w:szCs w:val="22"/>
        </w:rPr>
        <w:t>a</w:t>
      </w:r>
      <w:r w:rsidRPr="003F172D">
        <w:rPr>
          <w:rFonts w:ascii="Arial Narrow" w:hAnsi="Arial Narrow"/>
          <w:sz w:val="22"/>
          <w:szCs w:val="22"/>
        </w:rPr>
        <w:t xml:space="preserve"> autor retractiles de impacto (</w:t>
      </w:r>
      <w:proofErr w:type="spellStart"/>
      <w:r w:rsidRPr="003F172D">
        <w:rPr>
          <w:rFonts w:ascii="Arial Narrow" w:hAnsi="Arial Narrow"/>
          <w:sz w:val="22"/>
          <w:szCs w:val="22"/>
        </w:rPr>
        <w:t>NCh</w:t>
      </w:r>
      <w:proofErr w:type="spellEnd"/>
      <w:r w:rsidRPr="003F172D">
        <w:rPr>
          <w:rFonts w:ascii="Arial Narrow" w:hAnsi="Arial Narrow"/>
          <w:sz w:val="22"/>
          <w:szCs w:val="22"/>
        </w:rPr>
        <w:t xml:space="preserve"> 1258/3 </w:t>
      </w:r>
      <w:proofErr w:type="spellStart"/>
      <w:r w:rsidRPr="003F172D">
        <w:rPr>
          <w:rFonts w:ascii="Arial Narrow" w:hAnsi="Arial Narrow"/>
          <w:sz w:val="22"/>
          <w:szCs w:val="22"/>
        </w:rPr>
        <w:t>Of</w:t>
      </w:r>
      <w:proofErr w:type="spellEnd"/>
      <w:r w:rsidRPr="003F172D">
        <w:rPr>
          <w:rFonts w:ascii="Arial Narrow" w:hAnsi="Arial Narrow"/>
          <w:sz w:val="22"/>
          <w:szCs w:val="22"/>
        </w:rPr>
        <w:t>. 2005)</w:t>
      </w:r>
    </w:p>
    <w:p w14:paraId="5EF1BF5A" w14:textId="77777777" w:rsidR="00165D8D" w:rsidRPr="003F172D" w:rsidRDefault="00165D8D" w:rsidP="003F172D">
      <w:pPr>
        <w:pStyle w:val="Prrafodelista"/>
        <w:numPr>
          <w:ilvl w:val="0"/>
          <w:numId w:val="35"/>
        </w:numPr>
        <w:spacing w:line="276" w:lineRule="auto"/>
        <w:jc w:val="both"/>
        <w:rPr>
          <w:rFonts w:ascii="Arial Narrow" w:hAnsi="Arial Narrow"/>
          <w:sz w:val="22"/>
          <w:szCs w:val="22"/>
        </w:rPr>
      </w:pPr>
      <w:r w:rsidRPr="003F172D">
        <w:rPr>
          <w:rFonts w:ascii="Arial Narrow" w:hAnsi="Arial Narrow"/>
          <w:sz w:val="22"/>
          <w:szCs w:val="22"/>
        </w:rPr>
        <w:t>Rieles verticales y líneas de vida verticales (</w:t>
      </w:r>
      <w:proofErr w:type="spellStart"/>
      <w:r w:rsidRPr="003F172D">
        <w:rPr>
          <w:rFonts w:ascii="Arial Narrow" w:hAnsi="Arial Narrow"/>
          <w:sz w:val="22"/>
          <w:szCs w:val="22"/>
        </w:rPr>
        <w:t>NCh</w:t>
      </w:r>
      <w:proofErr w:type="spellEnd"/>
      <w:r w:rsidRPr="003F172D">
        <w:rPr>
          <w:rFonts w:ascii="Arial Narrow" w:hAnsi="Arial Narrow"/>
          <w:sz w:val="22"/>
          <w:szCs w:val="22"/>
        </w:rPr>
        <w:t xml:space="preserve"> 1258/4 </w:t>
      </w:r>
      <w:proofErr w:type="spellStart"/>
      <w:r w:rsidRPr="003F172D">
        <w:rPr>
          <w:rFonts w:ascii="Arial Narrow" w:hAnsi="Arial Narrow"/>
          <w:sz w:val="22"/>
          <w:szCs w:val="22"/>
        </w:rPr>
        <w:t>Of</w:t>
      </w:r>
      <w:proofErr w:type="spellEnd"/>
      <w:r w:rsidRPr="003F172D">
        <w:rPr>
          <w:rFonts w:ascii="Arial Narrow" w:hAnsi="Arial Narrow"/>
          <w:sz w:val="22"/>
          <w:szCs w:val="22"/>
        </w:rPr>
        <w:t>. 2005)</w:t>
      </w:r>
    </w:p>
    <w:p w14:paraId="7B46D242" w14:textId="77777777" w:rsidR="00165D8D" w:rsidRPr="003F172D" w:rsidRDefault="00165D8D" w:rsidP="003F172D">
      <w:pPr>
        <w:pStyle w:val="Prrafodelista"/>
        <w:numPr>
          <w:ilvl w:val="0"/>
          <w:numId w:val="35"/>
        </w:numPr>
        <w:spacing w:line="276" w:lineRule="auto"/>
        <w:jc w:val="both"/>
        <w:rPr>
          <w:rFonts w:ascii="Arial Narrow" w:hAnsi="Arial Narrow"/>
          <w:sz w:val="22"/>
          <w:szCs w:val="22"/>
        </w:rPr>
      </w:pPr>
      <w:r w:rsidRPr="003F172D">
        <w:rPr>
          <w:rFonts w:ascii="Arial Narrow" w:hAnsi="Arial Narrow"/>
          <w:sz w:val="22"/>
          <w:szCs w:val="22"/>
        </w:rPr>
        <w:t>Conectores con compuerta de trabajo automática y cierre automático (</w:t>
      </w:r>
      <w:proofErr w:type="spellStart"/>
      <w:r w:rsidRPr="003F172D">
        <w:rPr>
          <w:rFonts w:ascii="Arial Narrow" w:hAnsi="Arial Narrow"/>
          <w:sz w:val="22"/>
          <w:szCs w:val="22"/>
        </w:rPr>
        <w:t>NCh</w:t>
      </w:r>
      <w:proofErr w:type="spellEnd"/>
      <w:r w:rsidRPr="003F172D">
        <w:rPr>
          <w:rFonts w:ascii="Arial Narrow" w:hAnsi="Arial Narrow"/>
          <w:sz w:val="22"/>
          <w:szCs w:val="22"/>
        </w:rPr>
        <w:t xml:space="preserve"> 1258/5 </w:t>
      </w:r>
      <w:proofErr w:type="spellStart"/>
      <w:r w:rsidRPr="003F172D">
        <w:rPr>
          <w:rFonts w:ascii="Arial Narrow" w:hAnsi="Arial Narrow"/>
          <w:sz w:val="22"/>
          <w:szCs w:val="22"/>
        </w:rPr>
        <w:t>Of</w:t>
      </w:r>
      <w:proofErr w:type="spellEnd"/>
      <w:r w:rsidRPr="003F172D">
        <w:rPr>
          <w:rFonts w:ascii="Arial Narrow" w:hAnsi="Arial Narrow"/>
          <w:sz w:val="22"/>
          <w:szCs w:val="22"/>
        </w:rPr>
        <w:t>. 2005)</w:t>
      </w:r>
    </w:p>
    <w:p w14:paraId="66FD23C3" w14:textId="52CEC483" w:rsidR="00165D8D" w:rsidRDefault="00165D8D" w:rsidP="00165D8D">
      <w:pPr>
        <w:spacing w:line="276" w:lineRule="auto"/>
        <w:jc w:val="both"/>
        <w:rPr>
          <w:rFonts w:ascii="Arial Narrow" w:hAnsi="Arial Narrow" w:cstheme="minorBidi"/>
          <w:sz w:val="22"/>
          <w:szCs w:val="22"/>
          <w:lang w:eastAsia="en-US"/>
        </w:rPr>
      </w:pPr>
      <w:r w:rsidRPr="00165D8D">
        <w:rPr>
          <w:rFonts w:ascii="Arial Narrow" w:hAnsi="Arial Narrow" w:cstheme="minorBidi"/>
          <w:sz w:val="22"/>
          <w:szCs w:val="22"/>
          <w:lang w:eastAsia="en-US"/>
        </w:rPr>
        <w:t xml:space="preserve">Dado la relevancia de las tareas a ejecutar y las condiciones de diseño del </w:t>
      </w:r>
      <w:r w:rsidR="00F13111">
        <w:rPr>
          <w:rFonts w:ascii="Arial Narrow" w:hAnsi="Arial Narrow" w:cstheme="minorBidi"/>
          <w:sz w:val="22"/>
          <w:szCs w:val="22"/>
          <w:lang w:eastAsia="en-US"/>
        </w:rPr>
        <w:t>sistema</w:t>
      </w:r>
      <w:r w:rsidRPr="00165D8D">
        <w:rPr>
          <w:rFonts w:ascii="Arial Narrow" w:hAnsi="Arial Narrow" w:cstheme="minorBidi"/>
          <w:sz w:val="22"/>
          <w:szCs w:val="22"/>
          <w:lang w:eastAsia="en-US"/>
        </w:rPr>
        <w:t>, es de suma importancia considerar lo descrito normativamente.</w:t>
      </w:r>
    </w:p>
    <w:p w14:paraId="1E184DCC" w14:textId="77777777" w:rsidR="003F172D" w:rsidRPr="00165D8D" w:rsidRDefault="003F172D" w:rsidP="00165D8D">
      <w:pPr>
        <w:spacing w:line="276" w:lineRule="auto"/>
        <w:jc w:val="both"/>
        <w:rPr>
          <w:rFonts w:ascii="Arial Narrow" w:hAnsi="Arial Narrow" w:cstheme="minorBidi"/>
          <w:sz w:val="22"/>
          <w:szCs w:val="22"/>
          <w:lang w:eastAsia="en-US"/>
        </w:rPr>
      </w:pPr>
    </w:p>
    <w:p w14:paraId="260693F7" w14:textId="77777777" w:rsidR="00165D8D" w:rsidRDefault="00165D8D" w:rsidP="00165D8D">
      <w:pPr>
        <w:spacing w:line="276" w:lineRule="auto"/>
        <w:jc w:val="both"/>
        <w:rPr>
          <w:rFonts w:ascii="Arial Narrow" w:hAnsi="Arial Narrow" w:cstheme="minorBidi"/>
          <w:sz w:val="22"/>
          <w:szCs w:val="22"/>
          <w:lang w:eastAsia="en-US"/>
        </w:rPr>
      </w:pPr>
      <w:r w:rsidRPr="00165D8D">
        <w:rPr>
          <w:rFonts w:ascii="Arial Narrow" w:hAnsi="Arial Narrow" w:cstheme="minorBidi"/>
          <w:sz w:val="22"/>
          <w:szCs w:val="22"/>
          <w:lang w:eastAsia="en-US"/>
        </w:rPr>
        <w:t>Las cuerdas y cables pueden usarse para cargas no mayores de la sexta parte de sus cargas de rotura por tracción, según certificados de ensayo realizados por un laboratorio oficial.</w:t>
      </w:r>
    </w:p>
    <w:p w14:paraId="2EF23773" w14:textId="77777777" w:rsidR="004C2539" w:rsidRDefault="004C2539" w:rsidP="00165D8D">
      <w:pPr>
        <w:spacing w:line="276" w:lineRule="auto"/>
        <w:jc w:val="both"/>
        <w:rPr>
          <w:rFonts w:ascii="Arial Narrow" w:hAnsi="Arial Narrow" w:cstheme="minorBidi"/>
          <w:sz w:val="22"/>
          <w:szCs w:val="22"/>
          <w:lang w:eastAsia="en-US"/>
        </w:rPr>
      </w:pPr>
    </w:p>
    <w:p w14:paraId="2F9E88D0" w14:textId="402C8D09" w:rsidR="004C2539" w:rsidRDefault="00843356" w:rsidP="002834BE">
      <w:pPr>
        <w:shd w:val="clear" w:color="auto" w:fill="FFFFFF" w:themeFill="background1"/>
        <w:spacing w:line="276" w:lineRule="auto"/>
        <w:jc w:val="both"/>
        <w:rPr>
          <w:rFonts w:ascii="Arial Narrow" w:hAnsi="Arial Narrow" w:cstheme="minorBidi"/>
          <w:b/>
          <w:bCs/>
          <w:lang w:eastAsia="en-US"/>
        </w:rPr>
      </w:pPr>
      <w:r>
        <w:rPr>
          <w:rFonts w:ascii="Arial Narrow" w:hAnsi="Arial Narrow" w:cstheme="minorBidi"/>
          <w:b/>
          <w:bCs/>
          <w:lang w:eastAsia="en-US"/>
        </w:rPr>
        <w:t>I</w:t>
      </w:r>
      <w:r w:rsidRPr="00843356">
        <w:rPr>
          <w:rFonts w:ascii="Arial Narrow" w:hAnsi="Arial Narrow" w:cstheme="minorBidi"/>
          <w:b/>
          <w:bCs/>
          <w:lang w:eastAsia="en-US"/>
        </w:rPr>
        <w:t>mplementa</w:t>
      </w:r>
      <w:r>
        <w:rPr>
          <w:rFonts w:ascii="Arial Narrow" w:hAnsi="Arial Narrow" w:cstheme="minorBidi"/>
          <w:b/>
          <w:bCs/>
          <w:lang w:eastAsia="en-US"/>
        </w:rPr>
        <w:t>ción de</w:t>
      </w:r>
      <w:r w:rsidRPr="00843356">
        <w:rPr>
          <w:rFonts w:ascii="Arial Narrow" w:hAnsi="Arial Narrow" w:cstheme="minorBidi"/>
          <w:b/>
          <w:bCs/>
          <w:lang w:eastAsia="en-US"/>
        </w:rPr>
        <w:t xml:space="preserve"> nuevos equipos de iluminación.</w:t>
      </w:r>
    </w:p>
    <w:p w14:paraId="5FC5AA42" w14:textId="77777777" w:rsidR="004C2539" w:rsidRDefault="004C2539" w:rsidP="002834BE">
      <w:pPr>
        <w:shd w:val="clear" w:color="auto" w:fill="FFFFFF" w:themeFill="background1"/>
        <w:spacing w:line="276" w:lineRule="auto"/>
        <w:jc w:val="both"/>
        <w:rPr>
          <w:rFonts w:ascii="Arial Narrow" w:hAnsi="Arial Narrow" w:cstheme="minorBidi"/>
          <w:b/>
          <w:bCs/>
          <w:lang w:eastAsia="en-US"/>
        </w:rPr>
      </w:pPr>
    </w:p>
    <w:p w14:paraId="35019449" w14:textId="38668F24" w:rsidR="006E3748" w:rsidRDefault="005F0571" w:rsidP="00843356">
      <w:pPr>
        <w:shd w:val="clear" w:color="auto" w:fill="FFFFFF" w:themeFill="background1"/>
        <w:spacing w:line="276" w:lineRule="auto"/>
        <w:jc w:val="both"/>
        <w:rPr>
          <w:rFonts w:ascii="Arial Narrow" w:hAnsi="Arial Narrow" w:cs="Arial"/>
          <w:bCs/>
          <w:sz w:val="22"/>
          <w:szCs w:val="22"/>
          <w:lang w:val="es-CL"/>
        </w:rPr>
      </w:pPr>
      <w:r>
        <w:rPr>
          <w:rFonts w:ascii="Arial Narrow" w:hAnsi="Arial Narrow" w:cs="Arial"/>
          <w:bCs/>
          <w:sz w:val="22"/>
          <w:szCs w:val="22"/>
          <w:lang w:val="es-CL"/>
        </w:rPr>
        <w:t xml:space="preserve">El recinto hospitalario tiene la necesidad en la implementación </w:t>
      </w:r>
      <w:r w:rsidR="00843356">
        <w:rPr>
          <w:rFonts w:ascii="Arial Narrow" w:hAnsi="Arial Narrow" w:cs="Arial"/>
          <w:bCs/>
          <w:sz w:val="22"/>
          <w:szCs w:val="22"/>
          <w:lang w:val="es-CL"/>
        </w:rPr>
        <w:t xml:space="preserve">y mejoramiento del sistema de iluminación de las cajas escalas, que posee </w:t>
      </w:r>
      <w:r w:rsidR="00461E1D">
        <w:rPr>
          <w:rFonts w:ascii="Arial Narrow" w:hAnsi="Arial Narrow" w:cs="Arial"/>
          <w:bCs/>
          <w:sz w:val="22"/>
          <w:szCs w:val="22"/>
          <w:lang w:val="es-CL"/>
        </w:rPr>
        <w:t>los edificios</w:t>
      </w:r>
      <w:r w:rsidR="0039765E">
        <w:rPr>
          <w:rFonts w:ascii="Arial Narrow" w:hAnsi="Arial Narrow" w:cs="Arial"/>
          <w:bCs/>
          <w:sz w:val="22"/>
          <w:szCs w:val="22"/>
          <w:lang w:val="es-CL"/>
        </w:rPr>
        <w:t>:</w:t>
      </w:r>
      <w:r w:rsidR="00843356">
        <w:rPr>
          <w:rFonts w:ascii="Arial Narrow" w:hAnsi="Arial Narrow" w:cs="Arial"/>
          <w:bCs/>
          <w:sz w:val="22"/>
          <w:szCs w:val="22"/>
          <w:lang w:val="es-CL"/>
        </w:rPr>
        <w:t xml:space="preserve"> Hospitalización (H)</w:t>
      </w:r>
      <w:r w:rsidR="007143A6">
        <w:rPr>
          <w:rFonts w:ascii="Arial Narrow" w:hAnsi="Arial Narrow" w:cs="Arial"/>
          <w:bCs/>
          <w:sz w:val="22"/>
          <w:szCs w:val="22"/>
          <w:lang w:val="es-CL"/>
        </w:rPr>
        <w:t xml:space="preserve"> (4)</w:t>
      </w:r>
      <w:r w:rsidR="00843356">
        <w:rPr>
          <w:rFonts w:ascii="Arial Narrow" w:hAnsi="Arial Narrow" w:cs="Arial"/>
          <w:bCs/>
          <w:sz w:val="22"/>
          <w:szCs w:val="22"/>
          <w:lang w:val="es-CL"/>
        </w:rPr>
        <w:t>, Hospitalización Existente (HE)</w:t>
      </w:r>
      <w:r w:rsidR="007143A6">
        <w:rPr>
          <w:rFonts w:ascii="Arial Narrow" w:hAnsi="Arial Narrow" w:cs="Arial"/>
          <w:bCs/>
          <w:sz w:val="22"/>
          <w:szCs w:val="22"/>
          <w:lang w:val="es-CL"/>
        </w:rPr>
        <w:t xml:space="preserve"> (3)</w:t>
      </w:r>
      <w:r w:rsidR="00843356">
        <w:rPr>
          <w:rFonts w:ascii="Arial Narrow" w:hAnsi="Arial Narrow" w:cs="Arial"/>
          <w:bCs/>
          <w:sz w:val="22"/>
          <w:szCs w:val="22"/>
          <w:lang w:val="es-CL"/>
        </w:rPr>
        <w:t xml:space="preserve">, Edificio de </w:t>
      </w:r>
      <w:r w:rsidR="00461E1D">
        <w:rPr>
          <w:rFonts w:ascii="Arial Narrow" w:hAnsi="Arial Narrow" w:cs="Arial"/>
          <w:bCs/>
          <w:sz w:val="22"/>
          <w:szCs w:val="22"/>
          <w:lang w:val="es-CL"/>
        </w:rPr>
        <w:t xml:space="preserve">Oncología (O) </w:t>
      </w:r>
      <w:r w:rsidR="007143A6">
        <w:rPr>
          <w:rFonts w:ascii="Arial Narrow" w:hAnsi="Arial Narrow" w:cs="Arial"/>
          <w:bCs/>
          <w:sz w:val="22"/>
          <w:szCs w:val="22"/>
          <w:lang w:val="es-CL"/>
        </w:rPr>
        <w:t>(1)</w:t>
      </w:r>
      <w:r w:rsidR="00645CF4">
        <w:rPr>
          <w:rFonts w:ascii="Arial Narrow" w:hAnsi="Arial Narrow" w:cs="Arial"/>
          <w:bCs/>
          <w:sz w:val="22"/>
          <w:szCs w:val="22"/>
          <w:lang w:val="es-CL"/>
        </w:rPr>
        <w:t>,</w:t>
      </w:r>
      <w:r w:rsidR="00461E1D">
        <w:rPr>
          <w:rFonts w:ascii="Arial Narrow" w:hAnsi="Arial Narrow" w:cs="Arial"/>
          <w:bCs/>
          <w:sz w:val="22"/>
          <w:szCs w:val="22"/>
          <w:lang w:val="es-CL"/>
        </w:rPr>
        <w:t xml:space="preserve"> Edificio Ex Zona (Z)</w:t>
      </w:r>
      <w:r w:rsidR="007143A6">
        <w:rPr>
          <w:rFonts w:ascii="Arial Narrow" w:hAnsi="Arial Narrow" w:cs="Arial"/>
          <w:bCs/>
          <w:sz w:val="22"/>
          <w:szCs w:val="22"/>
          <w:lang w:val="es-CL"/>
        </w:rPr>
        <w:t xml:space="preserve"> (1)</w:t>
      </w:r>
      <w:r w:rsidR="00645CF4">
        <w:rPr>
          <w:rFonts w:ascii="Arial Narrow" w:hAnsi="Arial Narrow" w:cs="Arial"/>
          <w:bCs/>
          <w:sz w:val="22"/>
          <w:szCs w:val="22"/>
          <w:lang w:val="es-CL"/>
        </w:rPr>
        <w:t>, Edificio PQ</w:t>
      </w:r>
      <w:r w:rsidR="00482C8F">
        <w:rPr>
          <w:rFonts w:ascii="Arial Narrow" w:hAnsi="Arial Narrow" w:cs="Arial"/>
          <w:bCs/>
          <w:sz w:val="22"/>
          <w:szCs w:val="22"/>
          <w:lang w:val="es-CL"/>
        </w:rPr>
        <w:t xml:space="preserve"> </w:t>
      </w:r>
      <w:r w:rsidR="00645CF4">
        <w:rPr>
          <w:rFonts w:ascii="Arial Narrow" w:hAnsi="Arial Narrow" w:cs="Arial"/>
          <w:bCs/>
          <w:sz w:val="22"/>
          <w:szCs w:val="22"/>
          <w:lang w:val="es-CL"/>
        </w:rPr>
        <w:t>(1), Edificio (L) (1), Edificio (CE)</w:t>
      </w:r>
      <w:r w:rsidR="00410A90">
        <w:rPr>
          <w:rFonts w:ascii="Arial Narrow" w:hAnsi="Arial Narrow" w:cs="Arial"/>
          <w:bCs/>
          <w:sz w:val="22"/>
          <w:szCs w:val="22"/>
          <w:lang w:val="es-CL"/>
        </w:rPr>
        <w:t xml:space="preserve"> </w:t>
      </w:r>
      <w:r w:rsidR="00645CF4">
        <w:rPr>
          <w:rFonts w:ascii="Arial Narrow" w:hAnsi="Arial Narrow" w:cs="Arial"/>
          <w:bCs/>
          <w:sz w:val="22"/>
          <w:szCs w:val="22"/>
          <w:lang w:val="es-CL"/>
        </w:rPr>
        <w:t>(</w:t>
      </w:r>
      <w:r w:rsidR="008F29F8">
        <w:rPr>
          <w:rFonts w:ascii="Arial Narrow" w:hAnsi="Arial Narrow" w:cs="Arial"/>
          <w:bCs/>
          <w:sz w:val="22"/>
          <w:szCs w:val="22"/>
          <w:lang w:val="es-CL"/>
        </w:rPr>
        <w:t>2</w:t>
      </w:r>
      <w:r w:rsidR="00645CF4">
        <w:rPr>
          <w:rFonts w:ascii="Arial Narrow" w:hAnsi="Arial Narrow" w:cs="Arial"/>
          <w:bCs/>
          <w:sz w:val="22"/>
          <w:szCs w:val="22"/>
          <w:lang w:val="es-CL"/>
        </w:rPr>
        <w:t>), Edificio (RX)</w:t>
      </w:r>
      <w:r w:rsidR="00410A90">
        <w:rPr>
          <w:rFonts w:ascii="Arial Narrow" w:hAnsi="Arial Narrow" w:cs="Arial"/>
          <w:bCs/>
          <w:sz w:val="22"/>
          <w:szCs w:val="22"/>
          <w:lang w:val="es-CL"/>
        </w:rPr>
        <w:t xml:space="preserve"> </w:t>
      </w:r>
      <w:r w:rsidR="00645CF4">
        <w:rPr>
          <w:rFonts w:ascii="Arial Narrow" w:hAnsi="Arial Narrow" w:cs="Arial"/>
          <w:bCs/>
          <w:sz w:val="22"/>
          <w:szCs w:val="22"/>
          <w:lang w:val="es-CL"/>
        </w:rPr>
        <w:t>(1) y Edificio (U) (1)</w:t>
      </w:r>
      <w:r w:rsidR="00461E1D">
        <w:rPr>
          <w:rFonts w:ascii="Arial Narrow" w:hAnsi="Arial Narrow" w:cs="Arial"/>
          <w:bCs/>
          <w:sz w:val="22"/>
          <w:szCs w:val="22"/>
          <w:lang w:val="es-CL"/>
        </w:rPr>
        <w:t>.</w:t>
      </w:r>
      <w:r w:rsidR="00662AEF">
        <w:rPr>
          <w:rFonts w:ascii="Arial Narrow" w:hAnsi="Arial Narrow" w:cs="Arial"/>
          <w:bCs/>
          <w:sz w:val="22"/>
          <w:szCs w:val="22"/>
          <w:lang w:val="es-CL"/>
        </w:rPr>
        <w:t xml:space="preserve"> </w:t>
      </w:r>
    </w:p>
    <w:p w14:paraId="2DE9005B" w14:textId="77777777" w:rsidR="006E3748" w:rsidRDefault="006E3748" w:rsidP="00843356">
      <w:pPr>
        <w:shd w:val="clear" w:color="auto" w:fill="FFFFFF" w:themeFill="background1"/>
        <w:spacing w:line="276" w:lineRule="auto"/>
        <w:jc w:val="both"/>
        <w:rPr>
          <w:rFonts w:ascii="Arial Narrow" w:hAnsi="Arial Narrow" w:cs="Arial"/>
          <w:bCs/>
          <w:sz w:val="22"/>
          <w:szCs w:val="22"/>
          <w:lang w:val="es-CL"/>
        </w:rPr>
      </w:pPr>
    </w:p>
    <w:p w14:paraId="1A41F757" w14:textId="09245E5E" w:rsidR="00D5239F" w:rsidRDefault="00662AEF" w:rsidP="00843356">
      <w:pPr>
        <w:shd w:val="clear" w:color="auto" w:fill="FFFFFF" w:themeFill="background1"/>
        <w:spacing w:line="276" w:lineRule="auto"/>
        <w:jc w:val="both"/>
        <w:rPr>
          <w:rFonts w:ascii="Arial Narrow" w:hAnsi="Arial Narrow" w:cs="Arial"/>
          <w:bCs/>
          <w:sz w:val="22"/>
          <w:szCs w:val="22"/>
          <w:lang w:val="es-CL"/>
        </w:rPr>
      </w:pPr>
      <w:r>
        <w:rPr>
          <w:rFonts w:ascii="Arial Narrow" w:hAnsi="Arial Narrow" w:cs="Arial"/>
          <w:bCs/>
          <w:sz w:val="22"/>
          <w:szCs w:val="22"/>
          <w:lang w:val="es-CL"/>
        </w:rPr>
        <w:t>La gran mayoría de las cajas escalas posee equipos de iluminación, es por ello</w:t>
      </w:r>
      <w:r w:rsidR="006E3748">
        <w:rPr>
          <w:rFonts w:ascii="Arial Narrow" w:hAnsi="Arial Narrow" w:cs="Arial"/>
          <w:bCs/>
          <w:sz w:val="22"/>
          <w:szCs w:val="22"/>
          <w:lang w:val="es-CL"/>
        </w:rPr>
        <w:t>,</w:t>
      </w:r>
      <w:r>
        <w:rPr>
          <w:rFonts w:ascii="Arial Narrow" w:hAnsi="Arial Narrow" w:cs="Arial"/>
          <w:bCs/>
          <w:sz w:val="22"/>
          <w:szCs w:val="22"/>
          <w:lang w:val="es-CL"/>
        </w:rPr>
        <w:t xml:space="preserve"> que se deberá retirar equipos existentes e instalar equipos nuevos.</w:t>
      </w:r>
      <w:r w:rsidR="006E3748">
        <w:rPr>
          <w:rFonts w:ascii="Arial Narrow" w:hAnsi="Arial Narrow" w:cs="Arial"/>
          <w:bCs/>
          <w:sz w:val="22"/>
          <w:szCs w:val="22"/>
          <w:lang w:val="es-CL"/>
        </w:rPr>
        <w:t xml:space="preserve"> </w:t>
      </w:r>
      <w:r w:rsidR="00461E1D">
        <w:rPr>
          <w:rFonts w:ascii="Arial Narrow" w:hAnsi="Arial Narrow" w:cs="Arial"/>
          <w:bCs/>
          <w:sz w:val="22"/>
          <w:szCs w:val="22"/>
          <w:lang w:val="es-CL"/>
        </w:rPr>
        <w:t>Para ello, se deberá proyectar la instalación de pantallas led sobreponer y embutido</w:t>
      </w:r>
      <w:r w:rsidR="003E60E4">
        <w:rPr>
          <w:rFonts w:ascii="Arial Narrow" w:hAnsi="Arial Narrow" w:cs="Arial"/>
          <w:bCs/>
          <w:sz w:val="22"/>
          <w:szCs w:val="22"/>
          <w:lang w:val="es-CL"/>
        </w:rPr>
        <w:t>,</w:t>
      </w:r>
      <w:r w:rsidR="00461E1D">
        <w:rPr>
          <w:rFonts w:ascii="Arial Narrow" w:hAnsi="Arial Narrow" w:cs="Arial"/>
          <w:bCs/>
          <w:sz w:val="22"/>
          <w:szCs w:val="22"/>
          <w:lang w:val="es-CL"/>
        </w:rPr>
        <w:t xml:space="preserve"> </w:t>
      </w:r>
      <w:r w:rsidR="003E60E4">
        <w:rPr>
          <w:rFonts w:ascii="Arial Narrow" w:hAnsi="Arial Narrow" w:cs="Arial"/>
          <w:bCs/>
          <w:sz w:val="22"/>
          <w:szCs w:val="22"/>
          <w:lang w:val="es-CL"/>
        </w:rPr>
        <w:t>d</w:t>
      </w:r>
      <w:r w:rsidR="00D5239F">
        <w:rPr>
          <w:rFonts w:ascii="Arial Narrow" w:hAnsi="Arial Narrow" w:cs="Arial"/>
          <w:bCs/>
          <w:sz w:val="22"/>
          <w:szCs w:val="22"/>
          <w:lang w:val="es-CL"/>
        </w:rPr>
        <w:t>e luz fría (6500K), potencia 4</w:t>
      </w:r>
      <w:r w:rsidR="0066538B">
        <w:rPr>
          <w:rFonts w:ascii="Arial Narrow" w:hAnsi="Arial Narrow" w:cs="Arial"/>
          <w:bCs/>
          <w:sz w:val="22"/>
          <w:szCs w:val="22"/>
          <w:lang w:val="es-CL"/>
        </w:rPr>
        <w:t>0</w:t>
      </w:r>
      <w:r w:rsidR="00D5239F">
        <w:rPr>
          <w:rFonts w:ascii="Arial Narrow" w:hAnsi="Arial Narrow" w:cs="Arial"/>
          <w:bCs/>
          <w:sz w:val="22"/>
          <w:szCs w:val="22"/>
          <w:lang w:val="es-CL"/>
        </w:rPr>
        <w:t xml:space="preserve">W, </w:t>
      </w:r>
      <w:r w:rsidR="0066538B">
        <w:rPr>
          <w:rFonts w:ascii="Arial Narrow" w:hAnsi="Arial Narrow" w:cs="Arial"/>
          <w:bCs/>
          <w:sz w:val="22"/>
          <w:szCs w:val="22"/>
          <w:lang w:val="es-CL"/>
        </w:rPr>
        <w:t>58</w:t>
      </w:r>
      <w:r w:rsidR="00D5239F">
        <w:rPr>
          <w:rFonts w:ascii="Arial Narrow" w:hAnsi="Arial Narrow" w:cs="Arial"/>
          <w:bCs/>
          <w:sz w:val="22"/>
          <w:szCs w:val="22"/>
          <w:lang w:val="es-CL"/>
        </w:rPr>
        <w:t>W o similar y de 220V de tensión.</w:t>
      </w:r>
    </w:p>
    <w:p w14:paraId="122F9AC0" w14:textId="77777777" w:rsidR="00D5239F" w:rsidRDefault="00D5239F" w:rsidP="00843356">
      <w:pPr>
        <w:shd w:val="clear" w:color="auto" w:fill="FFFFFF" w:themeFill="background1"/>
        <w:spacing w:line="276" w:lineRule="auto"/>
        <w:jc w:val="both"/>
        <w:rPr>
          <w:rFonts w:ascii="Arial Narrow" w:hAnsi="Arial Narrow" w:cs="Arial"/>
          <w:bCs/>
          <w:sz w:val="22"/>
          <w:szCs w:val="22"/>
          <w:lang w:val="es-CL"/>
        </w:rPr>
      </w:pPr>
    </w:p>
    <w:p w14:paraId="1AEB2644" w14:textId="1FCC6E9B" w:rsidR="00FE74BF" w:rsidRDefault="00D5239F" w:rsidP="00843356">
      <w:pPr>
        <w:shd w:val="clear" w:color="auto" w:fill="FFFFFF" w:themeFill="background1"/>
        <w:spacing w:line="276" w:lineRule="auto"/>
        <w:jc w:val="both"/>
        <w:rPr>
          <w:rFonts w:ascii="Arial Narrow" w:hAnsi="Arial Narrow" w:cs="Arial"/>
          <w:bCs/>
          <w:sz w:val="22"/>
          <w:szCs w:val="22"/>
          <w:lang w:val="es-CL"/>
        </w:rPr>
      </w:pPr>
      <w:r>
        <w:rPr>
          <w:rFonts w:ascii="Arial Narrow" w:hAnsi="Arial Narrow" w:cs="Arial"/>
          <w:bCs/>
          <w:sz w:val="22"/>
          <w:szCs w:val="22"/>
          <w:lang w:val="es-CL"/>
        </w:rPr>
        <w:t xml:space="preserve">Los equipos sobreponer deberán contar con sus respectivos accesorios para su </w:t>
      </w:r>
      <w:r w:rsidR="003E60E4">
        <w:rPr>
          <w:rFonts w:ascii="Arial Narrow" w:hAnsi="Arial Narrow" w:cs="Arial"/>
          <w:bCs/>
          <w:sz w:val="22"/>
          <w:szCs w:val="22"/>
          <w:lang w:val="es-CL"/>
        </w:rPr>
        <w:t xml:space="preserve">correcto </w:t>
      </w:r>
      <w:r>
        <w:rPr>
          <w:rFonts w:ascii="Arial Narrow" w:hAnsi="Arial Narrow" w:cs="Arial"/>
          <w:bCs/>
          <w:sz w:val="22"/>
          <w:szCs w:val="22"/>
          <w:lang w:val="es-CL"/>
        </w:rPr>
        <w:t>montaje</w:t>
      </w:r>
      <w:r w:rsidR="003E60E4">
        <w:rPr>
          <w:rFonts w:ascii="Arial Narrow" w:hAnsi="Arial Narrow" w:cs="Arial"/>
          <w:bCs/>
          <w:sz w:val="22"/>
          <w:szCs w:val="22"/>
          <w:lang w:val="es-CL"/>
        </w:rPr>
        <w:t xml:space="preserve">, su dimensión se </w:t>
      </w:r>
      <w:r w:rsidR="00FE74BF">
        <w:rPr>
          <w:rFonts w:ascii="Arial Narrow" w:hAnsi="Arial Narrow" w:cs="Arial"/>
          <w:bCs/>
          <w:sz w:val="22"/>
          <w:szCs w:val="22"/>
          <w:lang w:val="es-CL"/>
        </w:rPr>
        <w:t>proyectará</w:t>
      </w:r>
      <w:r w:rsidR="003E60E4">
        <w:rPr>
          <w:rFonts w:ascii="Arial Narrow" w:hAnsi="Arial Narrow" w:cs="Arial"/>
          <w:bCs/>
          <w:sz w:val="22"/>
          <w:szCs w:val="22"/>
          <w:lang w:val="es-CL"/>
        </w:rPr>
        <w:t xml:space="preserve"> de 300 </w:t>
      </w:r>
      <w:r w:rsidR="00FE74BF">
        <w:rPr>
          <w:rFonts w:ascii="Arial Narrow" w:hAnsi="Arial Narrow" w:cs="Arial"/>
          <w:bCs/>
          <w:sz w:val="22"/>
          <w:szCs w:val="22"/>
          <w:lang w:val="es-CL"/>
        </w:rPr>
        <w:t>x</w:t>
      </w:r>
      <w:r w:rsidR="003E60E4">
        <w:rPr>
          <w:rFonts w:ascii="Arial Narrow" w:hAnsi="Arial Narrow" w:cs="Arial"/>
          <w:bCs/>
          <w:sz w:val="22"/>
          <w:szCs w:val="22"/>
          <w:lang w:val="es-CL"/>
        </w:rPr>
        <w:t xml:space="preserve"> 1200 </w:t>
      </w:r>
      <w:r w:rsidR="00FE74BF">
        <w:rPr>
          <w:rFonts w:ascii="Arial Narrow" w:hAnsi="Arial Narrow" w:cs="Arial"/>
          <w:bCs/>
          <w:sz w:val="22"/>
          <w:szCs w:val="22"/>
          <w:lang w:val="es-CL"/>
        </w:rPr>
        <w:t>x</w:t>
      </w:r>
      <w:r w:rsidR="003E60E4">
        <w:rPr>
          <w:rFonts w:ascii="Arial Narrow" w:hAnsi="Arial Narrow" w:cs="Arial"/>
          <w:bCs/>
          <w:sz w:val="22"/>
          <w:szCs w:val="22"/>
          <w:lang w:val="es-CL"/>
        </w:rPr>
        <w:t xml:space="preserve"> </w:t>
      </w:r>
      <w:r w:rsidR="007143A6">
        <w:rPr>
          <w:rFonts w:ascii="Arial Narrow" w:hAnsi="Arial Narrow" w:cs="Arial"/>
          <w:bCs/>
          <w:sz w:val="22"/>
          <w:szCs w:val="22"/>
          <w:lang w:val="es-CL"/>
        </w:rPr>
        <w:t>11.4</w:t>
      </w:r>
      <w:r w:rsidR="003E60E4">
        <w:rPr>
          <w:rFonts w:ascii="Arial Narrow" w:hAnsi="Arial Narrow" w:cs="Arial"/>
          <w:bCs/>
          <w:sz w:val="22"/>
          <w:szCs w:val="22"/>
          <w:lang w:val="es-CL"/>
        </w:rPr>
        <w:t xml:space="preserve"> mm, así mismo que las pantallas led embutidas</w:t>
      </w:r>
      <w:r w:rsidR="00FE74BF">
        <w:rPr>
          <w:rFonts w:ascii="Arial Narrow" w:hAnsi="Arial Narrow" w:cs="Arial"/>
          <w:bCs/>
          <w:sz w:val="22"/>
          <w:szCs w:val="22"/>
          <w:lang w:val="es-CL"/>
        </w:rPr>
        <w:t xml:space="preserve"> sus dimensiones</w:t>
      </w:r>
      <w:r w:rsidR="003E60E4">
        <w:rPr>
          <w:rFonts w:ascii="Arial Narrow" w:hAnsi="Arial Narrow" w:cs="Arial"/>
          <w:bCs/>
          <w:sz w:val="22"/>
          <w:szCs w:val="22"/>
          <w:lang w:val="es-CL"/>
        </w:rPr>
        <w:t xml:space="preserve"> </w:t>
      </w:r>
      <w:r w:rsidR="00FE74BF">
        <w:rPr>
          <w:rFonts w:ascii="Arial Narrow" w:hAnsi="Arial Narrow" w:cs="Arial"/>
          <w:bCs/>
          <w:sz w:val="22"/>
          <w:szCs w:val="22"/>
          <w:lang w:val="es-CL"/>
        </w:rPr>
        <w:t>será de 600 x 1200 x</w:t>
      </w:r>
      <w:r w:rsidR="003E60E4">
        <w:rPr>
          <w:rFonts w:ascii="Arial Narrow" w:hAnsi="Arial Narrow" w:cs="Arial"/>
          <w:bCs/>
          <w:sz w:val="22"/>
          <w:szCs w:val="22"/>
          <w:lang w:val="es-CL"/>
        </w:rPr>
        <w:t xml:space="preserve"> </w:t>
      </w:r>
      <w:r w:rsidR="007143A6">
        <w:rPr>
          <w:rFonts w:ascii="Arial Narrow" w:hAnsi="Arial Narrow" w:cs="Arial"/>
          <w:bCs/>
          <w:sz w:val="22"/>
          <w:szCs w:val="22"/>
          <w:lang w:val="es-CL"/>
        </w:rPr>
        <w:t>11.4</w:t>
      </w:r>
      <w:r w:rsidR="00FE74BF">
        <w:rPr>
          <w:rFonts w:ascii="Arial Narrow" w:hAnsi="Arial Narrow" w:cs="Arial"/>
          <w:bCs/>
          <w:sz w:val="22"/>
          <w:szCs w:val="22"/>
          <w:lang w:val="es-CL"/>
        </w:rPr>
        <w:t xml:space="preserve"> </w:t>
      </w:r>
      <w:proofErr w:type="spellStart"/>
      <w:r w:rsidR="00FE74BF">
        <w:rPr>
          <w:rFonts w:ascii="Arial Narrow" w:hAnsi="Arial Narrow" w:cs="Arial"/>
          <w:bCs/>
          <w:sz w:val="22"/>
          <w:szCs w:val="22"/>
          <w:lang w:val="es-CL"/>
        </w:rPr>
        <w:t>mm.</w:t>
      </w:r>
      <w:proofErr w:type="spellEnd"/>
      <w:r w:rsidR="00FE74BF">
        <w:rPr>
          <w:rFonts w:ascii="Arial Narrow" w:hAnsi="Arial Narrow" w:cs="Arial"/>
          <w:bCs/>
          <w:sz w:val="22"/>
          <w:szCs w:val="22"/>
          <w:lang w:val="es-CL"/>
        </w:rPr>
        <w:t xml:space="preserve"> Las cantidades de cada equipo se verá reflejada en el anexo 1 </w:t>
      </w:r>
      <w:proofErr w:type="spellStart"/>
      <w:r w:rsidR="00FE74BF">
        <w:rPr>
          <w:rFonts w:ascii="Arial Narrow" w:hAnsi="Arial Narrow" w:cs="Arial"/>
          <w:bCs/>
          <w:sz w:val="22"/>
          <w:szCs w:val="22"/>
          <w:lang w:val="es-CL"/>
        </w:rPr>
        <w:t>itemizado</w:t>
      </w:r>
      <w:proofErr w:type="spellEnd"/>
      <w:r w:rsidR="00FE74BF">
        <w:rPr>
          <w:rFonts w:ascii="Arial Narrow" w:hAnsi="Arial Narrow" w:cs="Arial"/>
          <w:bCs/>
          <w:sz w:val="22"/>
          <w:szCs w:val="22"/>
          <w:lang w:val="es-CL"/>
        </w:rPr>
        <w:t>.</w:t>
      </w:r>
    </w:p>
    <w:p w14:paraId="6F672654" w14:textId="77777777" w:rsidR="00FE74BF" w:rsidRDefault="00FE74BF" w:rsidP="00843356">
      <w:pPr>
        <w:shd w:val="clear" w:color="auto" w:fill="FFFFFF" w:themeFill="background1"/>
        <w:spacing w:line="276" w:lineRule="auto"/>
        <w:jc w:val="both"/>
        <w:rPr>
          <w:rFonts w:ascii="Arial Narrow" w:hAnsi="Arial Narrow" w:cs="Arial"/>
          <w:bCs/>
          <w:sz w:val="22"/>
          <w:szCs w:val="22"/>
          <w:lang w:val="es-CL"/>
        </w:rPr>
      </w:pPr>
    </w:p>
    <w:p w14:paraId="0140D992" w14:textId="3CF6C06A" w:rsidR="0052360C" w:rsidRDefault="00662AEF" w:rsidP="00843356">
      <w:pPr>
        <w:shd w:val="clear" w:color="auto" w:fill="FFFFFF" w:themeFill="background1"/>
        <w:spacing w:line="276" w:lineRule="auto"/>
        <w:jc w:val="both"/>
        <w:rPr>
          <w:rFonts w:ascii="Arial Narrow" w:hAnsi="Arial Narrow" w:cs="Arial"/>
          <w:bCs/>
          <w:sz w:val="22"/>
          <w:szCs w:val="22"/>
          <w:lang w:val="es-CL"/>
        </w:rPr>
      </w:pPr>
      <w:r>
        <w:rPr>
          <w:rFonts w:ascii="Arial Narrow" w:hAnsi="Arial Narrow" w:cs="Arial"/>
          <w:bCs/>
          <w:sz w:val="22"/>
          <w:szCs w:val="22"/>
          <w:lang w:val="es-CL"/>
        </w:rPr>
        <w:t>Además, e</w:t>
      </w:r>
      <w:r w:rsidR="00FE74BF">
        <w:rPr>
          <w:rFonts w:ascii="Arial Narrow" w:hAnsi="Arial Narrow" w:cs="Arial"/>
          <w:bCs/>
          <w:sz w:val="22"/>
          <w:szCs w:val="22"/>
          <w:lang w:val="es-CL"/>
        </w:rPr>
        <w:t>l contratista deberá suministrar e instalar sistema de anclaje</w:t>
      </w:r>
      <w:r>
        <w:rPr>
          <w:rFonts w:ascii="Arial Narrow" w:hAnsi="Arial Narrow" w:cs="Arial"/>
          <w:bCs/>
          <w:sz w:val="22"/>
          <w:szCs w:val="22"/>
          <w:lang w:val="es-CL"/>
        </w:rPr>
        <w:t>,</w:t>
      </w:r>
      <w:r w:rsidR="00FE74BF">
        <w:rPr>
          <w:rFonts w:ascii="Arial Narrow" w:hAnsi="Arial Narrow" w:cs="Arial"/>
          <w:bCs/>
          <w:sz w:val="22"/>
          <w:szCs w:val="22"/>
          <w:lang w:val="es-CL"/>
        </w:rPr>
        <w:t xml:space="preserve"> seguro</w:t>
      </w:r>
      <w:r>
        <w:rPr>
          <w:rFonts w:ascii="Arial Narrow" w:hAnsi="Arial Narrow" w:cs="Arial"/>
          <w:bCs/>
          <w:sz w:val="22"/>
          <w:szCs w:val="22"/>
          <w:lang w:val="es-CL"/>
        </w:rPr>
        <w:t>,</w:t>
      </w:r>
      <w:r w:rsidR="00FE74BF">
        <w:rPr>
          <w:rFonts w:ascii="Arial Narrow" w:hAnsi="Arial Narrow" w:cs="Arial"/>
          <w:bCs/>
          <w:sz w:val="22"/>
          <w:szCs w:val="22"/>
          <w:lang w:val="es-CL"/>
        </w:rPr>
        <w:t xml:space="preserve"> cuando se</w:t>
      </w:r>
      <w:r>
        <w:rPr>
          <w:rFonts w:ascii="Arial Narrow" w:hAnsi="Arial Narrow" w:cs="Arial"/>
          <w:bCs/>
          <w:sz w:val="22"/>
          <w:szCs w:val="22"/>
          <w:lang w:val="es-CL"/>
        </w:rPr>
        <w:t>a</w:t>
      </w:r>
      <w:r w:rsidR="00FE74BF">
        <w:rPr>
          <w:rFonts w:ascii="Arial Narrow" w:hAnsi="Arial Narrow" w:cs="Arial"/>
          <w:bCs/>
          <w:sz w:val="22"/>
          <w:szCs w:val="22"/>
          <w:lang w:val="es-CL"/>
        </w:rPr>
        <w:t xml:space="preserve"> necesite instalar equipos o pantallas led a una altura adecuada para </w:t>
      </w:r>
      <w:r>
        <w:rPr>
          <w:rFonts w:ascii="Arial Narrow" w:hAnsi="Arial Narrow" w:cs="Arial"/>
          <w:bCs/>
          <w:sz w:val="22"/>
          <w:szCs w:val="22"/>
          <w:lang w:val="es-CL"/>
        </w:rPr>
        <w:t>sus futuras mantenciones</w:t>
      </w:r>
      <w:r w:rsidR="00FE74BF">
        <w:rPr>
          <w:rFonts w:ascii="Arial Narrow" w:hAnsi="Arial Narrow" w:cs="Arial"/>
          <w:bCs/>
          <w:sz w:val="22"/>
          <w:szCs w:val="22"/>
          <w:lang w:val="es-CL"/>
        </w:rPr>
        <w:t>, este problema de altura se presenta en c</w:t>
      </w:r>
      <w:r>
        <w:rPr>
          <w:rFonts w:ascii="Arial Narrow" w:hAnsi="Arial Narrow" w:cs="Arial"/>
          <w:bCs/>
          <w:sz w:val="22"/>
          <w:szCs w:val="22"/>
          <w:lang w:val="es-CL"/>
        </w:rPr>
        <w:t>ada caja escala</w:t>
      </w:r>
      <w:r w:rsidR="00B95D12">
        <w:rPr>
          <w:rFonts w:ascii="Arial Narrow" w:hAnsi="Arial Narrow" w:cs="Arial"/>
          <w:bCs/>
          <w:sz w:val="22"/>
          <w:szCs w:val="22"/>
          <w:lang w:val="es-CL"/>
        </w:rPr>
        <w:t>, piso ubicado en la última planta.</w:t>
      </w:r>
      <w:r w:rsidR="00CE5777">
        <w:rPr>
          <w:rFonts w:ascii="Arial Narrow" w:hAnsi="Arial Narrow" w:cs="Arial"/>
          <w:bCs/>
          <w:sz w:val="22"/>
          <w:szCs w:val="22"/>
          <w:lang w:val="es-CL"/>
        </w:rPr>
        <w:t xml:space="preserve"> </w:t>
      </w:r>
      <w:r>
        <w:rPr>
          <w:rFonts w:ascii="Arial Narrow" w:hAnsi="Arial Narrow" w:cs="Arial"/>
          <w:bCs/>
          <w:sz w:val="22"/>
          <w:szCs w:val="22"/>
          <w:lang w:val="es-CL"/>
        </w:rPr>
        <w:t xml:space="preserve">Es por ello, que se debe proyectar el retiro del equipo existente e instalar el nuevo equipo de iluminación. </w:t>
      </w:r>
      <w:r w:rsidR="00D5239F">
        <w:rPr>
          <w:rFonts w:ascii="Arial Narrow" w:hAnsi="Arial Narrow" w:cs="Arial"/>
          <w:bCs/>
          <w:sz w:val="22"/>
          <w:szCs w:val="22"/>
          <w:lang w:val="es-CL"/>
        </w:rPr>
        <w:t xml:space="preserve">    </w:t>
      </w:r>
      <w:r w:rsidR="00461E1D">
        <w:rPr>
          <w:rFonts w:ascii="Arial Narrow" w:hAnsi="Arial Narrow" w:cs="Arial"/>
          <w:bCs/>
          <w:sz w:val="22"/>
          <w:szCs w:val="22"/>
          <w:lang w:val="es-CL"/>
        </w:rPr>
        <w:t xml:space="preserve"> </w:t>
      </w:r>
      <w:r w:rsidR="00843356">
        <w:rPr>
          <w:rFonts w:ascii="Arial Narrow" w:hAnsi="Arial Narrow" w:cs="Arial"/>
          <w:bCs/>
          <w:sz w:val="22"/>
          <w:szCs w:val="22"/>
          <w:lang w:val="es-CL"/>
        </w:rPr>
        <w:t xml:space="preserve"> </w:t>
      </w:r>
    </w:p>
    <w:p w14:paraId="4CACA246" w14:textId="77777777" w:rsidR="00F43D9A" w:rsidRDefault="00F43D9A" w:rsidP="00BE0A8B">
      <w:pPr>
        <w:shd w:val="clear" w:color="auto" w:fill="FFFFFF" w:themeFill="background1"/>
        <w:spacing w:line="276" w:lineRule="auto"/>
        <w:jc w:val="both"/>
        <w:rPr>
          <w:rFonts w:ascii="Arial Narrow" w:hAnsi="Arial Narrow" w:cstheme="minorBidi"/>
          <w:b/>
          <w:bCs/>
          <w:lang w:eastAsia="en-US"/>
        </w:rPr>
      </w:pPr>
    </w:p>
    <w:p w14:paraId="67864978" w14:textId="298CCA11" w:rsidR="00491617" w:rsidRDefault="00843356" w:rsidP="00BE0A8B">
      <w:pPr>
        <w:shd w:val="clear" w:color="auto" w:fill="FFFFFF" w:themeFill="background1"/>
        <w:spacing w:line="276" w:lineRule="auto"/>
        <w:jc w:val="both"/>
        <w:rPr>
          <w:rFonts w:ascii="Arial Narrow" w:hAnsi="Arial Narrow" w:cstheme="minorBidi"/>
          <w:b/>
          <w:bCs/>
          <w:lang w:eastAsia="en-US"/>
        </w:rPr>
      </w:pPr>
      <w:r>
        <w:rPr>
          <w:rFonts w:ascii="Arial Narrow" w:hAnsi="Arial Narrow" w:cstheme="minorBidi"/>
          <w:b/>
          <w:bCs/>
          <w:lang w:eastAsia="en-US"/>
        </w:rPr>
        <w:t>Implementación de</w:t>
      </w:r>
      <w:r w:rsidRPr="00843356">
        <w:rPr>
          <w:rFonts w:ascii="Arial Narrow" w:hAnsi="Arial Narrow" w:cstheme="minorBidi"/>
          <w:b/>
          <w:bCs/>
          <w:lang w:eastAsia="en-US"/>
        </w:rPr>
        <w:t xml:space="preserve"> nuevos circuitos.</w:t>
      </w:r>
    </w:p>
    <w:p w14:paraId="14F5B821" w14:textId="77777777" w:rsidR="00455004" w:rsidRDefault="00455004" w:rsidP="00BE0A8B">
      <w:pPr>
        <w:shd w:val="clear" w:color="auto" w:fill="FFFFFF" w:themeFill="background1"/>
        <w:spacing w:line="276" w:lineRule="auto"/>
        <w:jc w:val="both"/>
        <w:rPr>
          <w:rFonts w:ascii="Arial Narrow" w:hAnsi="Arial Narrow" w:cs="Arial"/>
          <w:bCs/>
          <w:sz w:val="22"/>
          <w:szCs w:val="22"/>
          <w:lang w:val="es-CL"/>
        </w:rPr>
      </w:pPr>
    </w:p>
    <w:p w14:paraId="2ADD8828" w14:textId="27BDBD09" w:rsidR="00843356" w:rsidRDefault="00A06A65" w:rsidP="00843356">
      <w:pPr>
        <w:shd w:val="clear" w:color="auto" w:fill="FFFFFF" w:themeFill="background1"/>
        <w:spacing w:line="276" w:lineRule="auto"/>
        <w:jc w:val="both"/>
        <w:rPr>
          <w:rFonts w:ascii="Arial Narrow" w:hAnsi="Arial Narrow" w:cs="Arial"/>
          <w:bCs/>
          <w:sz w:val="22"/>
          <w:szCs w:val="22"/>
          <w:lang w:val="es-CL"/>
        </w:rPr>
      </w:pPr>
      <w:r>
        <w:rPr>
          <w:rFonts w:ascii="Arial Narrow" w:hAnsi="Arial Narrow" w:cs="Arial"/>
          <w:bCs/>
          <w:sz w:val="22"/>
          <w:szCs w:val="22"/>
          <w:lang w:val="es-CL"/>
        </w:rPr>
        <w:t xml:space="preserve">Existe sectores donde se </w:t>
      </w:r>
      <w:r w:rsidR="00B467C5">
        <w:rPr>
          <w:rFonts w:ascii="Arial Narrow" w:hAnsi="Arial Narrow" w:cs="Arial"/>
          <w:bCs/>
          <w:sz w:val="22"/>
          <w:szCs w:val="22"/>
          <w:lang w:val="es-CL"/>
        </w:rPr>
        <w:t>necesitará</w:t>
      </w:r>
      <w:r>
        <w:rPr>
          <w:rFonts w:ascii="Arial Narrow" w:hAnsi="Arial Narrow" w:cs="Arial"/>
          <w:bCs/>
          <w:sz w:val="22"/>
          <w:szCs w:val="22"/>
          <w:lang w:val="es-CL"/>
        </w:rPr>
        <w:t xml:space="preserve"> la implementación de nuevos circuitos</w:t>
      </w:r>
      <w:r w:rsidR="003D4451">
        <w:rPr>
          <w:rFonts w:ascii="Arial Narrow" w:hAnsi="Arial Narrow" w:cs="Arial"/>
          <w:bCs/>
          <w:sz w:val="22"/>
          <w:szCs w:val="22"/>
          <w:lang w:val="es-CL"/>
        </w:rPr>
        <w:t xml:space="preserve"> de alumbrado y de emergencias</w:t>
      </w:r>
      <w:r w:rsidR="00B467C5">
        <w:rPr>
          <w:rFonts w:ascii="Arial Narrow" w:hAnsi="Arial Narrow" w:cs="Arial"/>
          <w:bCs/>
          <w:sz w:val="22"/>
          <w:szCs w:val="22"/>
          <w:lang w:val="es-CL"/>
        </w:rPr>
        <w:t xml:space="preserve">, los cuales, se deberán proyectar canalización a la vista. Para ello, el oferente deberá suministrar e instalar </w:t>
      </w:r>
      <w:r w:rsidR="00B467C5">
        <w:rPr>
          <w:rFonts w:ascii="Arial Narrow" w:hAnsi="Arial Narrow" w:cs="Arial"/>
          <w:bCs/>
          <w:sz w:val="22"/>
          <w:szCs w:val="22"/>
          <w:lang w:val="es-CL"/>
        </w:rPr>
        <w:lastRenderedPageBreak/>
        <w:t>canalización conduit libre halógeno</w:t>
      </w:r>
      <w:r w:rsidR="00CE5777">
        <w:rPr>
          <w:rFonts w:ascii="Arial Narrow" w:hAnsi="Arial Narrow" w:cs="Arial"/>
          <w:bCs/>
          <w:sz w:val="22"/>
          <w:szCs w:val="22"/>
          <w:lang w:val="es-CL"/>
        </w:rPr>
        <w:t>.</w:t>
      </w:r>
      <w:r w:rsidR="00B467C5">
        <w:rPr>
          <w:rFonts w:ascii="Arial Narrow" w:hAnsi="Arial Narrow" w:cs="Arial"/>
          <w:bCs/>
          <w:sz w:val="22"/>
          <w:szCs w:val="22"/>
          <w:lang w:val="es-CL"/>
        </w:rPr>
        <w:t xml:space="preserve"> </w:t>
      </w:r>
      <w:r w:rsidR="00CE5777">
        <w:rPr>
          <w:rFonts w:ascii="Arial Narrow" w:hAnsi="Arial Narrow" w:cs="Arial"/>
          <w:bCs/>
          <w:sz w:val="22"/>
          <w:szCs w:val="22"/>
          <w:lang w:val="es-CL"/>
        </w:rPr>
        <w:t>P</w:t>
      </w:r>
      <w:r w:rsidR="00B467C5">
        <w:rPr>
          <w:rFonts w:ascii="Arial Narrow" w:hAnsi="Arial Narrow" w:cs="Arial"/>
          <w:bCs/>
          <w:sz w:val="22"/>
          <w:szCs w:val="22"/>
          <w:lang w:val="es-CL"/>
        </w:rPr>
        <w:t>ara su correcta instalación se deberá proyectar todos sus accesorios (curvas, coplas, terminales, abrazaderas y cajas de derivaciones). En cuanto al conductor este deberá ser libre halógeno, su dimensión o calibre será según el tipo de instalación (iluminación o enchufe) o según indicación del RIC N°4 “</w:t>
      </w:r>
      <w:r w:rsidR="00B467C5" w:rsidRPr="00B467C5">
        <w:rPr>
          <w:rFonts w:ascii="Arial Narrow" w:hAnsi="Arial Narrow" w:cs="Arial"/>
          <w:bCs/>
          <w:i/>
          <w:iCs/>
          <w:sz w:val="22"/>
          <w:szCs w:val="22"/>
          <w:lang w:val="es-CL"/>
        </w:rPr>
        <w:t>Conductores y Canalizaciones</w:t>
      </w:r>
      <w:r w:rsidR="00B467C5">
        <w:rPr>
          <w:rFonts w:ascii="Arial Narrow" w:hAnsi="Arial Narrow" w:cs="Arial"/>
          <w:bCs/>
          <w:sz w:val="22"/>
          <w:szCs w:val="22"/>
          <w:lang w:val="es-CL"/>
        </w:rPr>
        <w:t>”</w:t>
      </w:r>
    </w:p>
    <w:p w14:paraId="0ED1CBAA" w14:textId="31700735" w:rsidR="00B467C5" w:rsidRDefault="00822B43" w:rsidP="00843356">
      <w:pPr>
        <w:shd w:val="clear" w:color="auto" w:fill="FFFFFF" w:themeFill="background1"/>
        <w:spacing w:line="276" w:lineRule="auto"/>
        <w:jc w:val="both"/>
        <w:rPr>
          <w:rFonts w:ascii="Arial Narrow" w:hAnsi="Arial Narrow" w:cs="Arial"/>
          <w:bCs/>
          <w:sz w:val="22"/>
          <w:szCs w:val="22"/>
          <w:lang w:val="es-CL"/>
        </w:rPr>
      </w:pPr>
      <w:r>
        <w:rPr>
          <w:rFonts w:ascii="Arial Narrow" w:hAnsi="Arial Narrow" w:cs="Arial"/>
          <w:bCs/>
          <w:sz w:val="22"/>
          <w:szCs w:val="22"/>
          <w:lang w:val="es-CL"/>
        </w:rPr>
        <w:t>La ubicación de los nuevos circuitos o canalizaciones, se verán reflejadas en planimetría.</w:t>
      </w:r>
    </w:p>
    <w:p w14:paraId="75F6B1FD" w14:textId="77777777" w:rsidR="00DD0C21" w:rsidRDefault="00DD0C21" w:rsidP="00B74A01">
      <w:pPr>
        <w:shd w:val="clear" w:color="auto" w:fill="FFFFFF" w:themeFill="background1"/>
        <w:spacing w:line="276" w:lineRule="auto"/>
        <w:jc w:val="both"/>
        <w:rPr>
          <w:rFonts w:ascii="Arial Narrow" w:hAnsi="Arial Narrow" w:cs="Arial"/>
          <w:bCs/>
          <w:sz w:val="22"/>
          <w:szCs w:val="22"/>
          <w:lang w:val="es-CL"/>
        </w:rPr>
      </w:pPr>
    </w:p>
    <w:p w14:paraId="4B25F444" w14:textId="7B3B7E8F" w:rsidR="00967393" w:rsidRPr="00967393" w:rsidRDefault="00843356" w:rsidP="00967393">
      <w:pPr>
        <w:shd w:val="clear" w:color="auto" w:fill="FFFFFF" w:themeFill="background1"/>
        <w:spacing w:line="276" w:lineRule="auto"/>
        <w:jc w:val="both"/>
        <w:rPr>
          <w:rFonts w:ascii="Arial Narrow" w:hAnsi="Arial Narrow" w:cstheme="minorBidi"/>
          <w:b/>
          <w:bCs/>
          <w:lang w:eastAsia="en-US"/>
        </w:rPr>
      </w:pPr>
      <w:r>
        <w:rPr>
          <w:rFonts w:ascii="Arial Narrow" w:hAnsi="Arial Narrow" w:cstheme="minorBidi"/>
          <w:b/>
          <w:bCs/>
          <w:lang w:eastAsia="en-US"/>
        </w:rPr>
        <w:t>E</w:t>
      </w:r>
      <w:r w:rsidRPr="00843356">
        <w:rPr>
          <w:rFonts w:ascii="Arial Narrow" w:hAnsi="Arial Narrow" w:cstheme="minorBidi"/>
          <w:b/>
          <w:bCs/>
          <w:lang w:eastAsia="en-US"/>
        </w:rPr>
        <w:t>quipos de emergencia.</w:t>
      </w:r>
      <w:r w:rsidR="0052360C">
        <w:rPr>
          <w:rFonts w:ascii="Arial Narrow" w:hAnsi="Arial Narrow" w:cstheme="minorBidi"/>
          <w:b/>
          <w:bCs/>
          <w:lang w:eastAsia="en-US"/>
        </w:rPr>
        <w:tab/>
      </w:r>
    </w:p>
    <w:p w14:paraId="4D22CD2C" w14:textId="77777777" w:rsidR="00967393" w:rsidRDefault="00967393" w:rsidP="00B74A01">
      <w:pPr>
        <w:shd w:val="clear" w:color="auto" w:fill="FFFFFF" w:themeFill="background1"/>
        <w:spacing w:line="276" w:lineRule="auto"/>
        <w:jc w:val="both"/>
        <w:rPr>
          <w:rFonts w:ascii="Arial Narrow" w:hAnsi="Arial Narrow" w:cs="Arial"/>
          <w:bCs/>
          <w:sz w:val="22"/>
          <w:szCs w:val="22"/>
          <w:lang w:val="es-CL"/>
        </w:rPr>
      </w:pPr>
    </w:p>
    <w:p w14:paraId="7BD28D45" w14:textId="589D5B85" w:rsidR="00A9131E" w:rsidRDefault="003F6AA7" w:rsidP="00B74A01">
      <w:pPr>
        <w:shd w:val="clear" w:color="auto" w:fill="FFFFFF" w:themeFill="background1"/>
        <w:spacing w:line="276" w:lineRule="auto"/>
        <w:jc w:val="both"/>
        <w:rPr>
          <w:rFonts w:ascii="Arial Narrow" w:hAnsi="Arial Narrow" w:cs="Arial"/>
          <w:bCs/>
          <w:sz w:val="22"/>
          <w:szCs w:val="22"/>
          <w:lang w:val="es-CL"/>
        </w:rPr>
      </w:pPr>
      <w:r>
        <w:rPr>
          <w:rFonts w:ascii="Arial Narrow" w:hAnsi="Arial Narrow" w:cs="Arial"/>
          <w:bCs/>
          <w:sz w:val="22"/>
          <w:szCs w:val="22"/>
          <w:lang w:val="es-CL"/>
        </w:rPr>
        <w:t xml:space="preserve">Debido a la falta y </w:t>
      </w:r>
      <w:r w:rsidR="00A06A65">
        <w:rPr>
          <w:rFonts w:ascii="Arial Narrow" w:hAnsi="Arial Narrow" w:cs="Arial"/>
          <w:bCs/>
          <w:sz w:val="22"/>
          <w:szCs w:val="22"/>
          <w:lang w:val="es-CL"/>
        </w:rPr>
        <w:t xml:space="preserve">a su vez </w:t>
      </w:r>
      <w:r w:rsidR="00CE5777">
        <w:rPr>
          <w:rFonts w:ascii="Arial Narrow" w:hAnsi="Arial Narrow" w:cs="Arial"/>
          <w:bCs/>
          <w:sz w:val="22"/>
          <w:szCs w:val="22"/>
          <w:lang w:val="es-CL"/>
        </w:rPr>
        <w:t>actualizar lámparas</w:t>
      </w:r>
      <w:r>
        <w:rPr>
          <w:rFonts w:ascii="Arial Narrow" w:hAnsi="Arial Narrow" w:cs="Arial"/>
          <w:bCs/>
          <w:sz w:val="22"/>
          <w:szCs w:val="22"/>
          <w:lang w:val="es-CL"/>
        </w:rPr>
        <w:t xml:space="preserve"> de emergencias que poseen las cajas escalas, el oferente deberá proyectar el suministro e instalación de equipos </w:t>
      </w:r>
      <w:r w:rsidR="00620375">
        <w:rPr>
          <w:rFonts w:ascii="Arial Narrow" w:hAnsi="Arial Narrow" w:cs="Arial"/>
          <w:bCs/>
          <w:sz w:val="22"/>
          <w:szCs w:val="22"/>
          <w:lang w:val="es-CL"/>
        </w:rPr>
        <w:t xml:space="preserve">o </w:t>
      </w:r>
      <w:r w:rsidR="006B1D3B">
        <w:rPr>
          <w:rFonts w:ascii="Arial Narrow" w:hAnsi="Arial Narrow" w:cs="Arial"/>
          <w:bCs/>
          <w:sz w:val="22"/>
          <w:szCs w:val="22"/>
          <w:lang w:val="es-CL"/>
        </w:rPr>
        <w:t>lampará</w:t>
      </w:r>
      <w:r w:rsidR="00620375">
        <w:rPr>
          <w:rFonts w:ascii="Arial Narrow" w:hAnsi="Arial Narrow" w:cs="Arial"/>
          <w:bCs/>
          <w:sz w:val="22"/>
          <w:szCs w:val="22"/>
          <w:lang w:val="es-CL"/>
        </w:rPr>
        <w:t xml:space="preserve"> de 2 focos</w:t>
      </w:r>
      <w:r w:rsidR="00A9131E">
        <w:rPr>
          <w:rFonts w:ascii="Arial Narrow" w:hAnsi="Arial Narrow" w:cs="Arial"/>
          <w:bCs/>
          <w:sz w:val="22"/>
          <w:szCs w:val="22"/>
          <w:lang w:val="es-CL"/>
        </w:rPr>
        <w:t xml:space="preserve"> led</w:t>
      </w:r>
      <w:r w:rsidR="00620375">
        <w:rPr>
          <w:rFonts w:ascii="Arial Narrow" w:hAnsi="Arial Narrow" w:cs="Arial"/>
          <w:bCs/>
          <w:sz w:val="22"/>
          <w:szCs w:val="22"/>
          <w:lang w:val="es-CL"/>
        </w:rPr>
        <w:t xml:space="preserve">, </w:t>
      </w:r>
      <w:r w:rsidR="0049542A">
        <w:rPr>
          <w:rFonts w:ascii="Arial Narrow" w:hAnsi="Arial Narrow" w:cs="Arial"/>
          <w:bCs/>
          <w:sz w:val="22"/>
          <w:szCs w:val="22"/>
          <w:lang w:val="es-CL"/>
        </w:rPr>
        <w:t xml:space="preserve">potencia 2.8W, voltaje 220V 50HZ, 12 x 2 número de led, batería NP4V 2.4Ah, 18 Lx a 2 metros como mínimo, temperatura de color 5.500K y autonomía con un foco de 12 horas y 6 horas de autonomía con dos </w:t>
      </w:r>
      <w:r w:rsidR="00A9131E">
        <w:rPr>
          <w:rFonts w:ascii="Arial Narrow" w:hAnsi="Arial Narrow" w:cs="Arial"/>
          <w:bCs/>
          <w:sz w:val="22"/>
          <w:szCs w:val="22"/>
          <w:lang w:val="es-CL"/>
        </w:rPr>
        <w:t>focos.</w:t>
      </w:r>
    </w:p>
    <w:p w14:paraId="2BF1EA64" w14:textId="5510AD3B" w:rsidR="00461E1D" w:rsidRDefault="0049542A" w:rsidP="00B74A01">
      <w:pPr>
        <w:shd w:val="clear" w:color="auto" w:fill="FFFFFF" w:themeFill="background1"/>
        <w:spacing w:line="276" w:lineRule="auto"/>
        <w:jc w:val="both"/>
        <w:rPr>
          <w:rFonts w:ascii="Arial Narrow" w:hAnsi="Arial Narrow" w:cs="Arial"/>
          <w:bCs/>
          <w:sz w:val="22"/>
          <w:szCs w:val="22"/>
          <w:lang w:val="es-CL"/>
        </w:rPr>
      </w:pPr>
      <w:r>
        <w:rPr>
          <w:rFonts w:ascii="Arial Narrow" w:hAnsi="Arial Narrow" w:cs="Arial"/>
          <w:bCs/>
          <w:sz w:val="22"/>
          <w:szCs w:val="22"/>
          <w:lang w:val="es-CL"/>
        </w:rPr>
        <w:t xml:space="preserve"> </w:t>
      </w:r>
    </w:p>
    <w:p w14:paraId="539C0C42" w14:textId="2F75335C" w:rsidR="006B1D3B" w:rsidRDefault="00A06A65" w:rsidP="00B74A01">
      <w:pPr>
        <w:shd w:val="clear" w:color="auto" w:fill="FFFFFF" w:themeFill="background1"/>
        <w:spacing w:line="276" w:lineRule="auto"/>
        <w:jc w:val="both"/>
        <w:rPr>
          <w:rFonts w:ascii="Arial Narrow" w:hAnsi="Arial Narrow" w:cs="Arial"/>
          <w:bCs/>
          <w:sz w:val="22"/>
          <w:szCs w:val="22"/>
          <w:lang w:val="es-CL"/>
        </w:rPr>
      </w:pPr>
      <w:r>
        <w:rPr>
          <w:rFonts w:ascii="Arial Narrow" w:hAnsi="Arial Narrow" w:cs="Arial"/>
          <w:bCs/>
          <w:sz w:val="22"/>
          <w:szCs w:val="22"/>
          <w:lang w:val="es-CL"/>
        </w:rPr>
        <w:t>P</w:t>
      </w:r>
      <w:r w:rsidR="006B1D3B">
        <w:rPr>
          <w:rFonts w:ascii="Arial Narrow" w:hAnsi="Arial Narrow" w:cs="Arial"/>
          <w:bCs/>
          <w:sz w:val="22"/>
          <w:szCs w:val="22"/>
          <w:lang w:val="es-CL"/>
        </w:rPr>
        <w:t>ara el correcto funcionamiento y energizar las lamparás esta</w:t>
      </w:r>
      <w:r>
        <w:rPr>
          <w:rFonts w:ascii="Arial Narrow" w:hAnsi="Arial Narrow" w:cs="Arial"/>
          <w:bCs/>
          <w:sz w:val="22"/>
          <w:szCs w:val="22"/>
          <w:lang w:val="es-CL"/>
        </w:rPr>
        <w:t>s</w:t>
      </w:r>
      <w:r w:rsidR="006B1D3B">
        <w:rPr>
          <w:rFonts w:ascii="Arial Narrow" w:hAnsi="Arial Narrow" w:cs="Arial"/>
          <w:bCs/>
          <w:sz w:val="22"/>
          <w:szCs w:val="22"/>
          <w:lang w:val="es-CL"/>
        </w:rPr>
        <w:t xml:space="preserve"> deberán ser enchufadas, </w:t>
      </w:r>
      <w:r>
        <w:rPr>
          <w:rFonts w:ascii="Arial Narrow" w:hAnsi="Arial Narrow" w:cs="Arial"/>
          <w:bCs/>
          <w:sz w:val="22"/>
          <w:szCs w:val="22"/>
          <w:lang w:val="es-CL"/>
        </w:rPr>
        <w:t>e</w:t>
      </w:r>
      <w:r w:rsidR="006B1D3B">
        <w:rPr>
          <w:rFonts w:ascii="Arial Narrow" w:hAnsi="Arial Narrow" w:cs="Arial"/>
          <w:bCs/>
          <w:sz w:val="22"/>
          <w:szCs w:val="22"/>
          <w:lang w:val="es-CL"/>
        </w:rPr>
        <w:t xml:space="preserve">l oferente deberá proyectar, </w:t>
      </w:r>
      <w:r>
        <w:rPr>
          <w:rFonts w:ascii="Arial Narrow" w:hAnsi="Arial Narrow" w:cs="Arial"/>
          <w:bCs/>
          <w:sz w:val="22"/>
          <w:szCs w:val="22"/>
          <w:lang w:val="es-CL"/>
        </w:rPr>
        <w:t>suministrar</w:t>
      </w:r>
      <w:r w:rsidR="006B1D3B">
        <w:rPr>
          <w:rFonts w:ascii="Arial Narrow" w:hAnsi="Arial Narrow" w:cs="Arial"/>
          <w:bCs/>
          <w:sz w:val="22"/>
          <w:szCs w:val="22"/>
          <w:lang w:val="es-CL"/>
        </w:rPr>
        <w:t xml:space="preserve"> e </w:t>
      </w:r>
      <w:r>
        <w:rPr>
          <w:rFonts w:ascii="Arial Narrow" w:hAnsi="Arial Narrow" w:cs="Arial"/>
          <w:bCs/>
          <w:sz w:val="22"/>
          <w:szCs w:val="22"/>
          <w:lang w:val="es-CL"/>
        </w:rPr>
        <w:t xml:space="preserve">instalar módulos enchufes. Para ello deberán retirar los equipos existentes y utilizar las cajas de derivación y montar al lado los nuevos equipos. </w:t>
      </w:r>
    </w:p>
    <w:p w14:paraId="3AB40B47" w14:textId="77777777" w:rsidR="00A06A65" w:rsidRDefault="00A06A65" w:rsidP="00B74A01">
      <w:pPr>
        <w:shd w:val="clear" w:color="auto" w:fill="FFFFFF" w:themeFill="background1"/>
        <w:spacing w:line="276" w:lineRule="auto"/>
        <w:jc w:val="both"/>
        <w:rPr>
          <w:rFonts w:ascii="Arial Narrow" w:hAnsi="Arial Narrow" w:cs="Arial"/>
          <w:bCs/>
          <w:sz w:val="22"/>
          <w:szCs w:val="22"/>
          <w:lang w:val="es-CL"/>
        </w:rPr>
      </w:pPr>
    </w:p>
    <w:p w14:paraId="2555BFF1" w14:textId="35392288" w:rsidR="00A06A65" w:rsidRDefault="00A06A65" w:rsidP="00B74A01">
      <w:pPr>
        <w:shd w:val="clear" w:color="auto" w:fill="FFFFFF" w:themeFill="background1"/>
        <w:spacing w:line="276" w:lineRule="auto"/>
        <w:jc w:val="both"/>
        <w:rPr>
          <w:rFonts w:ascii="Arial Narrow" w:hAnsi="Arial Narrow" w:cs="Arial"/>
          <w:bCs/>
          <w:sz w:val="22"/>
          <w:szCs w:val="22"/>
          <w:lang w:val="es-CL"/>
        </w:rPr>
      </w:pPr>
      <w:r>
        <w:rPr>
          <w:rFonts w:ascii="Arial Narrow" w:hAnsi="Arial Narrow" w:cs="Arial"/>
          <w:bCs/>
          <w:sz w:val="22"/>
          <w:szCs w:val="22"/>
          <w:lang w:val="es-CL"/>
        </w:rPr>
        <w:t>Los enchufes a utilizar</w:t>
      </w:r>
      <w:r w:rsidR="00B467C5">
        <w:rPr>
          <w:rFonts w:ascii="Arial Narrow" w:hAnsi="Arial Narrow" w:cs="Arial"/>
          <w:bCs/>
          <w:sz w:val="22"/>
          <w:szCs w:val="22"/>
          <w:lang w:val="es-CL"/>
        </w:rPr>
        <w:t>,</w:t>
      </w:r>
      <w:r>
        <w:rPr>
          <w:rFonts w:ascii="Arial Narrow" w:hAnsi="Arial Narrow" w:cs="Arial"/>
          <w:bCs/>
          <w:sz w:val="22"/>
          <w:szCs w:val="22"/>
          <w:lang w:val="es-CL"/>
        </w:rPr>
        <w:t xml:space="preserve"> se sugiere</w:t>
      </w:r>
      <w:r w:rsidR="00B467C5">
        <w:rPr>
          <w:rFonts w:ascii="Arial Narrow" w:hAnsi="Arial Narrow" w:cs="Arial"/>
          <w:bCs/>
          <w:sz w:val="22"/>
          <w:szCs w:val="22"/>
          <w:lang w:val="es-CL"/>
        </w:rPr>
        <w:t>,</w:t>
      </w:r>
      <w:r>
        <w:rPr>
          <w:rFonts w:ascii="Arial Narrow" w:hAnsi="Arial Narrow" w:cs="Arial"/>
          <w:bCs/>
          <w:sz w:val="22"/>
          <w:szCs w:val="22"/>
          <w:lang w:val="es-CL"/>
        </w:rPr>
        <w:t xml:space="preserve"> que sean del modelo </w:t>
      </w:r>
      <w:proofErr w:type="spellStart"/>
      <w:r>
        <w:rPr>
          <w:rFonts w:ascii="Arial Narrow" w:hAnsi="Arial Narrow" w:cs="Arial"/>
          <w:bCs/>
          <w:sz w:val="22"/>
          <w:szCs w:val="22"/>
          <w:lang w:val="es-CL"/>
        </w:rPr>
        <w:t>Matix</w:t>
      </w:r>
      <w:proofErr w:type="spellEnd"/>
      <w:r>
        <w:rPr>
          <w:rFonts w:ascii="Arial Narrow" w:hAnsi="Arial Narrow" w:cs="Arial"/>
          <w:bCs/>
          <w:sz w:val="22"/>
          <w:szCs w:val="22"/>
          <w:lang w:val="es-CL"/>
        </w:rPr>
        <w:t xml:space="preserve"> de color blanco, </w:t>
      </w:r>
      <w:r w:rsidR="00CE5777">
        <w:rPr>
          <w:rFonts w:ascii="Arial Narrow" w:hAnsi="Arial Narrow" w:cs="Arial"/>
          <w:bCs/>
          <w:sz w:val="22"/>
          <w:szCs w:val="22"/>
          <w:lang w:val="es-CL"/>
        </w:rPr>
        <w:t>así también</w:t>
      </w:r>
      <w:r>
        <w:rPr>
          <w:rFonts w:ascii="Arial Narrow" w:hAnsi="Arial Narrow" w:cs="Arial"/>
          <w:bCs/>
          <w:sz w:val="22"/>
          <w:szCs w:val="22"/>
          <w:lang w:val="es-CL"/>
        </w:rPr>
        <w:t xml:space="preserve"> contemplara sus accesorios </w:t>
      </w:r>
      <w:r w:rsidR="00B467C5">
        <w:rPr>
          <w:rFonts w:ascii="Arial Narrow" w:hAnsi="Arial Narrow" w:cs="Arial"/>
          <w:bCs/>
          <w:sz w:val="22"/>
          <w:szCs w:val="22"/>
          <w:lang w:val="es-CL"/>
        </w:rPr>
        <w:t xml:space="preserve">(soporte y placa) </w:t>
      </w:r>
      <w:r>
        <w:rPr>
          <w:rFonts w:ascii="Arial Narrow" w:hAnsi="Arial Narrow" w:cs="Arial"/>
          <w:bCs/>
          <w:sz w:val="22"/>
          <w:szCs w:val="22"/>
          <w:lang w:val="es-CL"/>
        </w:rPr>
        <w:t>para su correct</w:t>
      </w:r>
      <w:r w:rsidR="00B467C5">
        <w:rPr>
          <w:rFonts w:ascii="Arial Narrow" w:hAnsi="Arial Narrow" w:cs="Arial"/>
          <w:bCs/>
          <w:sz w:val="22"/>
          <w:szCs w:val="22"/>
          <w:lang w:val="es-CL"/>
        </w:rPr>
        <w:t>a</w:t>
      </w:r>
      <w:r>
        <w:rPr>
          <w:rFonts w:ascii="Arial Narrow" w:hAnsi="Arial Narrow" w:cs="Arial"/>
          <w:bCs/>
          <w:sz w:val="22"/>
          <w:szCs w:val="22"/>
          <w:lang w:val="es-CL"/>
        </w:rPr>
        <w:t xml:space="preserve"> instalación.</w:t>
      </w:r>
    </w:p>
    <w:p w14:paraId="1501809F" w14:textId="61616BB3" w:rsidR="005D2F22" w:rsidRDefault="005D2F22" w:rsidP="002834BE">
      <w:pPr>
        <w:shd w:val="clear" w:color="auto" w:fill="FFFFFF" w:themeFill="background1"/>
        <w:spacing w:line="276" w:lineRule="auto"/>
        <w:jc w:val="both"/>
        <w:rPr>
          <w:rFonts w:ascii="Arial Narrow" w:hAnsi="Arial Narrow" w:cs="Arial"/>
          <w:bCs/>
          <w:sz w:val="22"/>
          <w:szCs w:val="22"/>
          <w:lang w:val="es-CL"/>
        </w:rPr>
      </w:pPr>
    </w:p>
    <w:p w14:paraId="5836CA02" w14:textId="368E210B" w:rsidR="002D71D9" w:rsidRPr="00122F6E" w:rsidRDefault="004F121D" w:rsidP="00122F6E">
      <w:pPr>
        <w:pStyle w:val="Ttulo"/>
        <w:spacing w:line="276" w:lineRule="auto"/>
      </w:pPr>
      <w:r w:rsidRPr="00122F6E">
        <w:t xml:space="preserve">REQUERIMIENTOS TÉCNICOS </w:t>
      </w:r>
    </w:p>
    <w:p w14:paraId="21B5E5C8" w14:textId="4FD40137" w:rsidR="00122F6E" w:rsidRPr="00122F6E" w:rsidRDefault="00122F6E" w:rsidP="00122F6E">
      <w:pPr>
        <w:spacing w:line="276" w:lineRule="auto"/>
        <w:jc w:val="both"/>
        <w:rPr>
          <w:rFonts w:ascii="Arial Narrow" w:eastAsia="Calibri" w:hAnsi="Arial Narrow"/>
          <w:sz w:val="22"/>
          <w:szCs w:val="22"/>
          <w:lang w:val="es-CL" w:eastAsia="en-US"/>
        </w:rPr>
      </w:pPr>
      <w:r w:rsidRPr="00122F6E">
        <w:rPr>
          <w:rFonts w:ascii="Arial Narrow" w:eastAsia="Calibri" w:hAnsi="Arial Narrow"/>
          <w:sz w:val="22"/>
          <w:szCs w:val="22"/>
          <w:lang w:val="es-CL" w:eastAsia="en-US"/>
        </w:rPr>
        <w:t xml:space="preserve">Para ejecutar </w:t>
      </w:r>
      <w:r w:rsidR="00AA6101">
        <w:rPr>
          <w:rFonts w:ascii="Arial Narrow" w:eastAsia="Calibri" w:hAnsi="Arial Narrow"/>
          <w:sz w:val="22"/>
          <w:szCs w:val="22"/>
          <w:lang w:val="es-CL" w:eastAsia="en-US"/>
        </w:rPr>
        <w:t>la</w:t>
      </w:r>
      <w:r w:rsidRPr="00122F6E">
        <w:rPr>
          <w:rFonts w:ascii="Arial Narrow" w:eastAsia="Calibri" w:hAnsi="Arial Narrow"/>
          <w:sz w:val="22"/>
          <w:szCs w:val="22"/>
          <w:lang w:val="es-CL" w:eastAsia="en-US"/>
        </w:rPr>
        <w:t xml:space="preserve"> obra el oferente deberá basarse según los descrito en los pliegos técnicos normativos </w:t>
      </w:r>
      <w:r w:rsidR="00B74A01">
        <w:rPr>
          <w:rFonts w:ascii="Arial Narrow" w:eastAsia="Calibri" w:hAnsi="Arial Narrow"/>
          <w:sz w:val="22"/>
          <w:szCs w:val="22"/>
          <w:lang w:val="es-CL" w:eastAsia="en-US"/>
        </w:rPr>
        <w:t xml:space="preserve">antes mencionados </w:t>
      </w:r>
      <w:r w:rsidRPr="00122F6E">
        <w:rPr>
          <w:rFonts w:ascii="Arial Narrow" w:eastAsia="Calibri" w:hAnsi="Arial Narrow"/>
          <w:sz w:val="22"/>
          <w:szCs w:val="22"/>
          <w:lang w:val="es-CL" w:eastAsia="en-US"/>
        </w:rPr>
        <w:t>y referencia</w:t>
      </w:r>
      <w:r>
        <w:rPr>
          <w:rFonts w:ascii="Arial Narrow" w:eastAsia="Calibri" w:hAnsi="Arial Narrow"/>
          <w:sz w:val="22"/>
          <w:szCs w:val="22"/>
          <w:lang w:val="es-CL" w:eastAsia="en-US"/>
        </w:rPr>
        <w:t>s</w:t>
      </w:r>
      <w:r w:rsidRPr="00122F6E">
        <w:rPr>
          <w:rFonts w:ascii="Arial Narrow" w:eastAsia="Calibri" w:hAnsi="Arial Narrow"/>
          <w:sz w:val="22"/>
          <w:szCs w:val="22"/>
          <w:lang w:val="es-CL" w:eastAsia="en-US"/>
        </w:rPr>
        <w:t xml:space="preserve"> según se detallan en estas bases técnicas.</w:t>
      </w:r>
    </w:p>
    <w:p w14:paraId="5915431B" w14:textId="77777777" w:rsidR="00101AF4" w:rsidRDefault="00101AF4" w:rsidP="008F2840">
      <w:pPr>
        <w:spacing w:line="276" w:lineRule="auto"/>
        <w:rPr>
          <w:rFonts w:ascii="Arial Narrow" w:hAnsi="Arial Narrow"/>
          <w:sz w:val="22"/>
          <w:szCs w:val="22"/>
        </w:rPr>
      </w:pPr>
    </w:p>
    <w:p w14:paraId="17C50C0F" w14:textId="67939AC7" w:rsidR="00101AF4" w:rsidRPr="00101AF4" w:rsidRDefault="00101AF4" w:rsidP="008F2840">
      <w:pPr>
        <w:spacing w:line="276" w:lineRule="auto"/>
        <w:rPr>
          <w:rFonts w:ascii="Arial Narrow" w:hAnsi="Arial Narrow"/>
          <w:b/>
          <w:bCs/>
        </w:rPr>
      </w:pPr>
      <w:r w:rsidRPr="00101AF4">
        <w:rPr>
          <w:rFonts w:ascii="Arial Narrow" w:hAnsi="Arial Narrow"/>
          <w:b/>
          <w:bCs/>
        </w:rPr>
        <w:t>Protecciones</w:t>
      </w:r>
    </w:p>
    <w:p w14:paraId="386D7840" w14:textId="77777777" w:rsidR="00101AF4" w:rsidRPr="00101AF4" w:rsidRDefault="00101AF4" w:rsidP="00101AF4">
      <w:pPr>
        <w:spacing w:line="276" w:lineRule="auto"/>
        <w:rPr>
          <w:rFonts w:ascii="Arial Narrow" w:hAnsi="Arial Narrow"/>
          <w:sz w:val="22"/>
          <w:szCs w:val="22"/>
        </w:rPr>
      </w:pPr>
    </w:p>
    <w:p w14:paraId="2525371A" w14:textId="77777777" w:rsidR="00101AF4" w:rsidRDefault="00101AF4" w:rsidP="00101AF4">
      <w:pPr>
        <w:spacing w:line="276" w:lineRule="auto"/>
        <w:rPr>
          <w:rFonts w:ascii="Arial Narrow" w:hAnsi="Arial Narrow"/>
          <w:sz w:val="22"/>
          <w:szCs w:val="22"/>
        </w:rPr>
      </w:pPr>
      <w:r w:rsidRPr="00101AF4">
        <w:rPr>
          <w:rFonts w:ascii="Arial Narrow" w:hAnsi="Arial Narrow"/>
          <w:sz w:val="22"/>
          <w:szCs w:val="22"/>
        </w:rPr>
        <w:t>Para las protecciones de cada equipo se considerará un interruptor magnetotérmico omnipolar o tetrapolar, la intensidad nominal (A) será según la carga y la curva de disparo de la protección será curva C. La capacidad de corte será 6 KA.</w:t>
      </w:r>
    </w:p>
    <w:p w14:paraId="6D2CB8AC" w14:textId="77777777" w:rsidR="00101AF4" w:rsidRPr="00101AF4" w:rsidRDefault="00101AF4" w:rsidP="00101AF4">
      <w:pPr>
        <w:spacing w:line="276" w:lineRule="auto"/>
        <w:rPr>
          <w:rFonts w:ascii="Arial Narrow" w:hAnsi="Arial Narrow"/>
          <w:sz w:val="22"/>
          <w:szCs w:val="22"/>
        </w:rPr>
      </w:pPr>
    </w:p>
    <w:p w14:paraId="1FBFA455" w14:textId="77777777" w:rsidR="00101AF4" w:rsidRDefault="00101AF4" w:rsidP="00101AF4">
      <w:pPr>
        <w:spacing w:line="276" w:lineRule="auto"/>
        <w:rPr>
          <w:rFonts w:ascii="Arial Narrow" w:hAnsi="Arial Narrow"/>
          <w:sz w:val="22"/>
          <w:szCs w:val="22"/>
        </w:rPr>
      </w:pPr>
      <w:r w:rsidRPr="00101AF4">
        <w:rPr>
          <w:rFonts w:ascii="Arial Narrow" w:hAnsi="Arial Narrow"/>
          <w:sz w:val="22"/>
          <w:szCs w:val="22"/>
        </w:rPr>
        <w:t>En caso de proyectar el uso de interruptor diferencial, estos su intensidad nominal (In) será 2 x 25 amperes (A) o 4 x 25 A, el tipo de detección diferencial será AC y la sensibilidad de 30 miliamperio, (mA).</w:t>
      </w:r>
    </w:p>
    <w:p w14:paraId="3D817884" w14:textId="77777777" w:rsidR="00101AF4" w:rsidRPr="00101AF4" w:rsidRDefault="00101AF4" w:rsidP="00101AF4">
      <w:pPr>
        <w:spacing w:line="276" w:lineRule="auto"/>
        <w:rPr>
          <w:rFonts w:ascii="Arial Narrow" w:hAnsi="Arial Narrow"/>
          <w:sz w:val="22"/>
          <w:szCs w:val="22"/>
        </w:rPr>
      </w:pPr>
    </w:p>
    <w:p w14:paraId="16101A16" w14:textId="4396F0C5" w:rsidR="00101AF4" w:rsidRDefault="00101AF4" w:rsidP="00101AF4">
      <w:pPr>
        <w:spacing w:line="276" w:lineRule="auto"/>
        <w:rPr>
          <w:rFonts w:ascii="Arial Narrow" w:hAnsi="Arial Narrow"/>
          <w:sz w:val="22"/>
          <w:szCs w:val="22"/>
        </w:rPr>
      </w:pPr>
      <w:r w:rsidRPr="00101AF4">
        <w:rPr>
          <w:rFonts w:ascii="Arial Narrow" w:hAnsi="Arial Narrow"/>
          <w:sz w:val="22"/>
          <w:szCs w:val="22"/>
        </w:rPr>
        <w:t>Cada protección, disyuntor e interruptor automático y/o interruptor diferencial, a instalar se</w:t>
      </w:r>
      <w:r>
        <w:rPr>
          <w:rFonts w:ascii="Arial Narrow" w:hAnsi="Arial Narrow"/>
          <w:sz w:val="22"/>
          <w:szCs w:val="22"/>
        </w:rPr>
        <w:t xml:space="preserve"> siguiere </w:t>
      </w:r>
      <w:r w:rsidRPr="00101AF4">
        <w:rPr>
          <w:rFonts w:ascii="Arial Narrow" w:hAnsi="Arial Narrow"/>
          <w:sz w:val="22"/>
          <w:szCs w:val="22"/>
        </w:rPr>
        <w:t xml:space="preserve">de marca </w:t>
      </w:r>
      <w:r w:rsidR="00A471BF">
        <w:rPr>
          <w:rFonts w:ascii="Arial Narrow" w:hAnsi="Arial Narrow"/>
          <w:sz w:val="22"/>
          <w:szCs w:val="22"/>
        </w:rPr>
        <w:t>L</w:t>
      </w:r>
      <w:r w:rsidRPr="00101AF4">
        <w:rPr>
          <w:rFonts w:ascii="Arial Narrow" w:hAnsi="Arial Narrow"/>
          <w:sz w:val="22"/>
          <w:szCs w:val="22"/>
        </w:rPr>
        <w:t>egrand, Schneider o superior.</w:t>
      </w:r>
    </w:p>
    <w:p w14:paraId="6688C85A" w14:textId="77777777" w:rsidR="00101AF4" w:rsidRPr="00101AF4" w:rsidRDefault="00101AF4" w:rsidP="00101AF4">
      <w:pPr>
        <w:spacing w:line="276" w:lineRule="auto"/>
        <w:rPr>
          <w:rFonts w:ascii="Arial Narrow" w:hAnsi="Arial Narrow"/>
          <w:sz w:val="22"/>
          <w:szCs w:val="22"/>
        </w:rPr>
      </w:pPr>
    </w:p>
    <w:p w14:paraId="04DD9FEB" w14:textId="6E481B9D" w:rsidR="00101AF4" w:rsidRDefault="00101AF4" w:rsidP="00101AF4">
      <w:pPr>
        <w:spacing w:line="276" w:lineRule="auto"/>
        <w:rPr>
          <w:rFonts w:ascii="Arial Narrow" w:hAnsi="Arial Narrow"/>
          <w:sz w:val="22"/>
          <w:szCs w:val="22"/>
        </w:rPr>
      </w:pPr>
      <w:r w:rsidRPr="00101AF4">
        <w:rPr>
          <w:rFonts w:ascii="Arial Narrow" w:hAnsi="Arial Narrow"/>
          <w:sz w:val="22"/>
          <w:szCs w:val="22"/>
        </w:rPr>
        <w:t>Tomar en consideración, que, al momento de adquirirse las protecciones, porta fusible y otros, sean de la misma marca.</w:t>
      </w:r>
    </w:p>
    <w:p w14:paraId="15E4AD02" w14:textId="77777777" w:rsidR="00101AF4" w:rsidRDefault="00101AF4" w:rsidP="00101AF4">
      <w:pPr>
        <w:spacing w:line="276" w:lineRule="auto"/>
        <w:rPr>
          <w:rFonts w:ascii="Arial Narrow" w:hAnsi="Arial Narrow"/>
          <w:sz w:val="22"/>
          <w:szCs w:val="22"/>
        </w:rPr>
      </w:pPr>
    </w:p>
    <w:p w14:paraId="749C6B5A" w14:textId="2F37A60D" w:rsidR="00101AF4" w:rsidRPr="00101AF4" w:rsidRDefault="00101AF4" w:rsidP="00101AF4">
      <w:pPr>
        <w:spacing w:line="276" w:lineRule="auto"/>
        <w:rPr>
          <w:rFonts w:ascii="Arial Narrow" w:hAnsi="Arial Narrow"/>
          <w:b/>
          <w:bCs/>
        </w:rPr>
      </w:pPr>
      <w:r w:rsidRPr="00101AF4">
        <w:rPr>
          <w:rFonts w:ascii="Arial Narrow" w:hAnsi="Arial Narrow"/>
          <w:b/>
          <w:bCs/>
        </w:rPr>
        <w:t>Barras repartidoras</w:t>
      </w:r>
    </w:p>
    <w:p w14:paraId="6DA3815D" w14:textId="77777777" w:rsidR="00101AF4" w:rsidRDefault="00101AF4" w:rsidP="00101AF4">
      <w:pPr>
        <w:spacing w:line="276" w:lineRule="auto"/>
        <w:rPr>
          <w:rFonts w:ascii="Arial Narrow" w:hAnsi="Arial Narrow"/>
          <w:sz w:val="22"/>
          <w:szCs w:val="22"/>
        </w:rPr>
      </w:pPr>
    </w:p>
    <w:p w14:paraId="23DACE32" w14:textId="77777777" w:rsidR="00101AF4" w:rsidRDefault="00101AF4" w:rsidP="00C05366">
      <w:pPr>
        <w:spacing w:line="276" w:lineRule="auto"/>
        <w:jc w:val="both"/>
        <w:rPr>
          <w:rFonts w:ascii="Arial Narrow" w:hAnsi="Arial Narrow"/>
          <w:sz w:val="22"/>
          <w:szCs w:val="22"/>
        </w:rPr>
      </w:pPr>
      <w:r w:rsidRPr="00101AF4">
        <w:rPr>
          <w:rFonts w:ascii="Arial Narrow" w:hAnsi="Arial Narrow"/>
          <w:sz w:val="22"/>
          <w:szCs w:val="22"/>
        </w:rPr>
        <w:t>El tablero contará con barra repartidora tetrapolar de al menos 100 A de capacidad como mínimo, la cual deberá tener espacio suficiente para la correcta derivación de todos los circuitos cada una de ellas, además debe considerar un 25% de disponibilidad.</w:t>
      </w:r>
    </w:p>
    <w:p w14:paraId="0986A4F5" w14:textId="77777777" w:rsidR="00C05366" w:rsidRPr="00101AF4" w:rsidRDefault="00C05366" w:rsidP="00101AF4">
      <w:pPr>
        <w:spacing w:line="276" w:lineRule="auto"/>
        <w:rPr>
          <w:rFonts w:ascii="Arial Narrow" w:hAnsi="Arial Narrow"/>
          <w:sz w:val="22"/>
          <w:szCs w:val="22"/>
        </w:rPr>
      </w:pPr>
    </w:p>
    <w:p w14:paraId="7A6B7411" w14:textId="13CA67DE" w:rsidR="00101AF4" w:rsidRDefault="00101AF4" w:rsidP="00101AF4">
      <w:pPr>
        <w:spacing w:line="276" w:lineRule="auto"/>
        <w:rPr>
          <w:rFonts w:ascii="Arial Narrow" w:hAnsi="Arial Narrow"/>
          <w:sz w:val="22"/>
          <w:szCs w:val="22"/>
        </w:rPr>
      </w:pPr>
      <w:r w:rsidRPr="00101AF4">
        <w:rPr>
          <w:rFonts w:ascii="Arial Narrow" w:hAnsi="Arial Narrow"/>
          <w:sz w:val="22"/>
          <w:szCs w:val="22"/>
        </w:rPr>
        <w:t>Se recomienda que las barras repartidoras sean marca Legrand o superior.</w:t>
      </w:r>
    </w:p>
    <w:p w14:paraId="7CCF0D33" w14:textId="77777777" w:rsidR="00645CF4" w:rsidRPr="00101AF4" w:rsidRDefault="00645CF4" w:rsidP="00101AF4">
      <w:pPr>
        <w:spacing w:line="276" w:lineRule="auto"/>
        <w:rPr>
          <w:rFonts w:ascii="Arial Narrow" w:hAnsi="Arial Narrow"/>
          <w:sz w:val="22"/>
          <w:szCs w:val="22"/>
        </w:rPr>
      </w:pPr>
    </w:p>
    <w:p w14:paraId="7958AE2D" w14:textId="5588BA65" w:rsidR="00101AF4" w:rsidRDefault="00101AF4" w:rsidP="00645CF4">
      <w:pPr>
        <w:spacing w:line="276" w:lineRule="auto"/>
        <w:jc w:val="both"/>
        <w:rPr>
          <w:rFonts w:ascii="Arial Narrow" w:hAnsi="Arial Narrow"/>
          <w:sz w:val="22"/>
          <w:szCs w:val="22"/>
        </w:rPr>
      </w:pPr>
      <w:r w:rsidRPr="00101AF4">
        <w:rPr>
          <w:rFonts w:ascii="Arial Narrow" w:hAnsi="Arial Narrow"/>
          <w:sz w:val="22"/>
          <w:szCs w:val="22"/>
        </w:rPr>
        <w:t>En cuanto a la barra de Tierra de Protección, deberá incluir barra de cobre o borne de repartición, para albergar las conexiones de tierra desde el tablero alimentador hasta los receptores finales. Estas deben de considerar un 25% de disponibilidad.</w:t>
      </w:r>
    </w:p>
    <w:p w14:paraId="55BC14C1" w14:textId="77777777" w:rsidR="008F2840" w:rsidRDefault="008F2840" w:rsidP="00025CFD">
      <w:pPr>
        <w:spacing w:line="276" w:lineRule="auto"/>
        <w:rPr>
          <w:rFonts w:ascii="Arial Narrow" w:hAnsi="Arial Narrow"/>
          <w:b/>
          <w:bCs/>
        </w:rPr>
      </w:pPr>
    </w:p>
    <w:p w14:paraId="717B530C" w14:textId="5E936CEF" w:rsidR="00232F04" w:rsidRPr="00025CFD" w:rsidRDefault="00DD0569" w:rsidP="00025CFD">
      <w:pPr>
        <w:spacing w:line="276" w:lineRule="auto"/>
        <w:rPr>
          <w:rFonts w:ascii="Arial Narrow" w:hAnsi="Arial Narrow"/>
          <w:b/>
          <w:bCs/>
        </w:rPr>
      </w:pPr>
      <w:r w:rsidRPr="00025CFD">
        <w:rPr>
          <w:rFonts w:ascii="Arial Narrow" w:hAnsi="Arial Narrow"/>
          <w:b/>
          <w:bCs/>
        </w:rPr>
        <w:t>Conductor eléctrico</w:t>
      </w:r>
    </w:p>
    <w:p w14:paraId="376BF750" w14:textId="77777777" w:rsidR="00DD0569" w:rsidRDefault="00DD0569" w:rsidP="002834BE">
      <w:pPr>
        <w:spacing w:line="276" w:lineRule="auto"/>
        <w:jc w:val="both"/>
        <w:rPr>
          <w:rFonts w:ascii="Arial Narrow" w:hAnsi="Arial Narrow" w:cs="Calibri"/>
          <w:sz w:val="22"/>
          <w:szCs w:val="22"/>
          <w:lang w:val="es-CL"/>
        </w:rPr>
      </w:pPr>
    </w:p>
    <w:p w14:paraId="7B503410" w14:textId="6BEE91A5" w:rsidR="00B74A01" w:rsidRDefault="00254B20" w:rsidP="002834BE">
      <w:pPr>
        <w:spacing w:line="276" w:lineRule="auto"/>
        <w:jc w:val="both"/>
        <w:rPr>
          <w:rFonts w:ascii="Arial Narrow" w:hAnsi="Arial Narrow" w:cs="Calibri"/>
          <w:sz w:val="22"/>
          <w:szCs w:val="22"/>
          <w:lang w:val="es-CL"/>
        </w:rPr>
      </w:pPr>
      <w:r>
        <w:rPr>
          <w:rFonts w:ascii="Arial Narrow" w:hAnsi="Arial Narrow" w:cs="Calibri"/>
          <w:sz w:val="22"/>
          <w:szCs w:val="22"/>
          <w:lang w:val="es-CL"/>
        </w:rPr>
        <w:t>Para este caso se utilizará cables aislados, estos deberán ser adecuados para la ubicación, uso</w:t>
      </w:r>
      <w:r w:rsidRPr="00254B20">
        <w:t xml:space="preserve"> </w:t>
      </w:r>
      <w:r w:rsidRPr="00254B20">
        <w:rPr>
          <w:rFonts w:ascii="Arial Narrow" w:hAnsi="Arial Narrow" w:cs="Calibri"/>
          <w:sz w:val="22"/>
          <w:szCs w:val="22"/>
          <w:lang w:val="es-CL"/>
        </w:rPr>
        <w:t>y tensión, y deberán tener la capacidad de corriente que sea adecuada para la aplicación.</w:t>
      </w:r>
    </w:p>
    <w:p w14:paraId="1027C0E3" w14:textId="77777777" w:rsidR="00645CF4" w:rsidRDefault="00645CF4" w:rsidP="002834BE">
      <w:pPr>
        <w:spacing w:line="276" w:lineRule="auto"/>
        <w:jc w:val="both"/>
        <w:rPr>
          <w:rFonts w:ascii="Arial Narrow" w:hAnsi="Arial Narrow" w:cs="Calibri"/>
          <w:sz w:val="22"/>
          <w:szCs w:val="22"/>
          <w:lang w:val="es-CL"/>
        </w:rPr>
      </w:pPr>
    </w:p>
    <w:p w14:paraId="3E8EEE43" w14:textId="29CE2AF1" w:rsidR="00C14987" w:rsidRPr="00C14987" w:rsidRDefault="00C14987" w:rsidP="00C14987">
      <w:pPr>
        <w:spacing w:line="276" w:lineRule="auto"/>
        <w:jc w:val="both"/>
        <w:rPr>
          <w:rFonts w:ascii="Arial Narrow" w:hAnsi="Arial Narrow" w:cs="Calibri"/>
          <w:sz w:val="22"/>
          <w:szCs w:val="22"/>
          <w:lang w:val="es-CL"/>
        </w:rPr>
      </w:pPr>
      <w:r>
        <w:rPr>
          <w:rFonts w:ascii="Arial Narrow" w:hAnsi="Arial Narrow" w:cs="Calibri"/>
          <w:sz w:val="22"/>
          <w:szCs w:val="22"/>
          <w:lang w:val="es-CL"/>
        </w:rPr>
        <w:t xml:space="preserve">En cuanto al conductor del alimentador, </w:t>
      </w:r>
      <w:r w:rsidRPr="00C14987">
        <w:rPr>
          <w:rFonts w:ascii="Arial Narrow" w:hAnsi="Arial Narrow" w:cs="Calibri"/>
          <w:sz w:val="22"/>
          <w:szCs w:val="22"/>
          <w:lang w:val="es-CL"/>
        </w:rPr>
        <w:t>será de formación cableada con una tensión máxima de 450 V entre fase y tierra y 750 V entre fases. La temperatura máxima del conductor en servicio permanente es de 70 °C y las de cortocircuito 160 °C. Su flexibilidad debe ser cable de clase 5. Además, serán conductores retardantes de llamas.</w:t>
      </w:r>
    </w:p>
    <w:p w14:paraId="0B60EBE2" w14:textId="77777777" w:rsidR="00C14987" w:rsidRDefault="00C14987" w:rsidP="00C14987">
      <w:pPr>
        <w:spacing w:line="276" w:lineRule="auto"/>
        <w:jc w:val="both"/>
        <w:rPr>
          <w:rFonts w:ascii="Arial Narrow" w:hAnsi="Arial Narrow" w:cs="Calibri"/>
          <w:sz w:val="22"/>
          <w:szCs w:val="22"/>
          <w:lang w:val="es-CL"/>
        </w:rPr>
      </w:pPr>
    </w:p>
    <w:p w14:paraId="0C574DE5" w14:textId="3AA5F2D0" w:rsidR="00C14987" w:rsidRPr="00C14987" w:rsidRDefault="00C14987" w:rsidP="00C14987">
      <w:pPr>
        <w:spacing w:line="276" w:lineRule="auto"/>
        <w:jc w:val="both"/>
        <w:rPr>
          <w:rFonts w:ascii="Arial Narrow" w:hAnsi="Arial Narrow" w:cs="Calibri"/>
          <w:sz w:val="22"/>
          <w:szCs w:val="22"/>
          <w:lang w:val="es-CL"/>
        </w:rPr>
      </w:pPr>
      <w:r w:rsidRPr="00C14987">
        <w:rPr>
          <w:rFonts w:ascii="Arial Narrow" w:hAnsi="Arial Narrow" w:cs="Calibri"/>
          <w:sz w:val="22"/>
          <w:szCs w:val="22"/>
          <w:lang w:val="es-CL"/>
        </w:rPr>
        <w:t>La sección de los conductores será diferente en cada circuito y calculada para cada caso. A menos que se indique otro valor en la memoria de cálculo y planimetría, La sección mínima de los conductores a utilizar serán las secciones milimétricas según indican el punto 5.4 del pliego técnico normativo RIC N°04.</w:t>
      </w:r>
    </w:p>
    <w:p w14:paraId="1A15352E" w14:textId="77777777" w:rsidR="00C14987" w:rsidRDefault="00C14987" w:rsidP="00C14987">
      <w:pPr>
        <w:spacing w:line="276" w:lineRule="auto"/>
        <w:jc w:val="both"/>
        <w:rPr>
          <w:rFonts w:ascii="Arial Narrow" w:hAnsi="Arial Narrow" w:cs="Calibri"/>
          <w:sz w:val="22"/>
          <w:szCs w:val="22"/>
          <w:lang w:val="es-CL"/>
        </w:rPr>
      </w:pPr>
    </w:p>
    <w:p w14:paraId="0D347AED" w14:textId="24FFC12A" w:rsidR="00C14987" w:rsidRPr="00C14987" w:rsidRDefault="00C14987" w:rsidP="00C14987">
      <w:pPr>
        <w:spacing w:line="276" w:lineRule="auto"/>
        <w:jc w:val="both"/>
        <w:rPr>
          <w:rFonts w:ascii="Arial Narrow" w:hAnsi="Arial Narrow" w:cs="Calibri"/>
          <w:sz w:val="22"/>
          <w:szCs w:val="22"/>
          <w:lang w:val="es-CL"/>
        </w:rPr>
      </w:pPr>
      <w:r w:rsidRPr="00C14987">
        <w:rPr>
          <w:rFonts w:ascii="Arial Narrow" w:hAnsi="Arial Narrow" w:cs="Calibri"/>
          <w:sz w:val="22"/>
          <w:szCs w:val="22"/>
          <w:lang w:val="es-CL"/>
        </w:rPr>
        <w:t xml:space="preserve">Los alimentadores generales que abastecen de energía al tablero de distribución serán del tipo </w:t>
      </w:r>
      <w:r>
        <w:rPr>
          <w:rFonts w:ascii="Arial Narrow" w:hAnsi="Arial Narrow" w:cs="Calibri"/>
          <w:sz w:val="22"/>
          <w:szCs w:val="22"/>
          <w:lang w:val="es-CL"/>
        </w:rPr>
        <w:t xml:space="preserve">RZ1 o </w:t>
      </w:r>
      <w:r w:rsidRPr="00C14987">
        <w:rPr>
          <w:rFonts w:ascii="Arial Narrow" w:hAnsi="Arial Narrow" w:cs="Calibri"/>
          <w:sz w:val="22"/>
          <w:szCs w:val="22"/>
          <w:lang w:val="es-CL"/>
        </w:rPr>
        <w:t>RZ1-K, en cuanto a la sección de estos, será tal que la caída de tensión provocada por la corriente máxima que circula por ellos, no exceda del 3% de la tensión nominal de la alimentación y la caída de tensión total en el punto de la instalación más desfavorable no exceda del 5% de dicha tensión.</w:t>
      </w:r>
    </w:p>
    <w:p w14:paraId="24309D61" w14:textId="77777777" w:rsidR="00C14987" w:rsidRDefault="00C14987" w:rsidP="00C14987">
      <w:pPr>
        <w:spacing w:line="276" w:lineRule="auto"/>
        <w:jc w:val="both"/>
        <w:rPr>
          <w:rFonts w:ascii="Arial Narrow" w:hAnsi="Arial Narrow" w:cs="Calibri"/>
          <w:sz w:val="22"/>
          <w:szCs w:val="22"/>
          <w:lang w:val="es-CL"/>
        </w:rPr>
      </w:pPr>
    </w:p>
    <w:p w14:paraId="315C8D3F" w14:textId="02A23750" w:rsidR="00C14987" w:rsidRPr="00C14987" w:rsidRDefault="00C14987" w:rsidP="00C14987">
      <w:pPr>
        <w:spacing w:line="276" w:lineRule="auto"/>
        <w:jc w:val="both"/>
        <w:rPr>
          <w:rFonts w:ascii="Arial Narrow" w:hAnsi="Arial Narrow" w:cs="Calibri"/>
          <w:sz w:val="22"/>
          <w:szCs w:val="22"/>
          <w:lang w:val="es-CL"/>
        </w:rPr>
      </w:pPr>
      <w:r w:rsidRPr="00C14987">
        <w:rPr>
          <w:rFonts w:ascii="Arial Narrow" w:hAnsi="Arial Narrow" w:cs="Calibri"/>
          <w:sz w:val="22"/>
          <w:szCs w:val="22"/>
          <w:lang w:val="es-CL"/>
        </w:rPr>
        <w:t>El código de colores deberá ser respetado en su totalidad. En caso contrario la instalación será rechazada. No podrán utilizarse letras para indicar los colores del código en el material aislante, sino pigmento de color o cintas coloreadas.</w:t>
      </w:r>
    </w:p>
    <w:p w14:paraId="72AA07E4" w14:textId="77777777" w:rsidR="00C14987" w:rsidRDefault="00C14987" w:rsidP="00C14987">
      <w:pPr>
        <w:spacing w:line="276" w:lineRule="auto"/>
        <w:jc w:val="both"/>
        <w:rPr>
          <w:rFonts w:ascii="Arial Narrow" w:hAnsi="Arial Narrow" w:cs="Calibri"/>
          <w:sz w:val="22"/>
          <w:szCs w:val="22"/>
          <w:lang w:val="es-CL"/>
        </w:rPr>
      </w:pPr>
    </w:p>
    <w:p w14:paraId="33CEF08B" w14:textId="250AC8AC" w:rsidR="00C14987" w:rsidRDefault="00C14987" w:rsidP="00C14987">
      <w:pPr>
        <w:spacing w:line="276" w:lineRule="auto"/>
        <w:jc w:val="both"/>
        <w:rPr>
          <w:rFonts w:ascii="Arial Narrow" w:hAnsi="Arial Narrow" w:cs="Calibri"/>
          <w:sz w:val="22"/>
          <w:szCs w:val="22"/>
          <w:lang w:val="es-CL"/>
        </w:rPr>
      </w:pPr>
      <w:r w:rsidRPr="00C14987">
        <w:rPr>
          <w:rFonts w:ascii="Arial Narrow" w:hAnsi="Arial Narrow" w:cs="Calibri"/>
          <w:sz w:val="22"/>
          <w:szCs w:val="22"/>
          <w:lang w:val="es-CL"/>
        </w:rPr>
        <w:t>Se evitará que los cables tengan uniones en su recorrido.</w:t>
      </w:r>
      <w:r>
        <w:rPr>
          <w:rFonts w:ascii="Arial Narrow" w:hAnsi="Arial Narrow" w:cs="Calibri"/>
          <w:sz w:val="22"/>
          <w:szCs w:val="22"/>
          <w:lang w:val="es-CL"/>
        </w:rPr>
        <w:t xml:space="preserve"> </w:t>
      </w:r>
      <w:r w:rsidRPr="00C14987">
        <w:rPr>
          <w:rFonts w:ascii="Arial Narrow" w:hAnsi="Arial Narrow" w:cs="Calibri"/>
          <w:sz w:val="22"/>
          <w:szCs w:val="22"/>
          <w:lang w:val="es-CL"/>
        </w:rPr>
        <w:t xml:space="preserve">Los cables deberán instalarse una vez que las canalizaciones estén terminadas. </w:t>
      </w:r>
      <w:r w:rsidR="007143A6" w:rsidRPr="007143A6">
        <w:rPr>
          <w:rFonts w:ascii="Arial Narrow" w:hAnsi="Arial Narrow" w:cs="Calibri"/>
          <w:sz w:val="22"/>
          <w:szCs w:val="22"/>
          <w:lang w:val="es-CL"/>
        </w:rPr>
        <w:t>Para las derivaciones a equipos de alumbrado y enchufes se realizarán mediante unión rosca estañada con tres capas de aislamiento tipo goma y dos de tipo plástica.</w:t>
      </w:r>
    </w:p>
    <w:p w14:paraId="08355CF0" w14:textId="7D795C18" w:rsidR="00C14987" w:rsidRPr="00C14987" w:rsidRDefault="00C14987" w:rsidP="00C14987">
      <w:pPr>
        <w:spacing w:line="276" w:lineRule="auto"/>
        <w:jc w:val="both"/>
        <w:rPr>
          <w:rFonts w:ascii="Arial Narrow" w:hAnsi="Arial Narrow" w:cs="Calibri"/>
          <w:sz w:val="22"/>
          <w:szCs w:val="22"/>
          <w:lang w:val="es-CL"/>
        </w:rPr>
      </w:pPr>
      <w:r w:rsidRPr="00C14987">
        <w:rPr>
          <w:rFonts w:ascii="Arial Narrow" w:hAnsi="Arial Narrow" w:cs="Calibri"/>
          <w:sz w:val="22"/>
          <w:szCs w:val="22"/>
          <w:lang w:val="es-CL"/>
        </w:rPr>
        <w:t xml:space="preserve"> </w:t>
      </w:r>
    </w:p>
    <w:p w14:paraId="22419A47" w14:textId="7C29BE09" w:rsidR="00C14987" w:rsidRDefault="00C14987" w:rsidP="00C14987">
      <w:pPr>
        <w:spacing w:line="276" w:lineRule="auto"/>
        <w:jc w:val="both"/>
        <w:rPr>
          <w:rFonts w:ascii="Arial Narrow" w:hAnsi="Arial Narrow" w:cs="Calibri"/>
          <w:sz w:val="22"/>
          <w:szCs w:val="22"/>
          <w:lang w:val="es-CL"/>
        </w:rPr>
      </w:pPr>
      <w:r>
        <w:rPr>
          <w:rFonts w:ascii="Arial Narrow" w:hAnsi="Arial Narrow" w:cs="Calibri"/>
          <w:sz w:val="22"/>
          <w:szCs w:val="22"/>
          <w:lang w:val="es-CL"/>
        </w:rPr>
        <w:t>Para e</w:t>
      </w:r>
      <w:r w:rsidRPr="00C14987">
        <w:rPr>
          <w:rFonts w:ascii="Arial Narrow" w:hAnsi="Arial Narrow" w:cs="Calibri"/>
          <w:sz w:val="22"/>
          <w:szCs w:val="22"/>
          <w:lang w:val="es-CL"/>
        </w:rPr>
        <w:t>l cableado interno del tablero debe ser dimensionado de acuerdo a capacidades de transporte de corriente de los circuitos. Además, respetando código de colores según normativa vigente.</w:t>
      </w:r>
    </w:p>
    <w:p w14:paraId="1CF7CC4A" w14:textId="55A0F962" w:rsidR="00122F6E" w:rsidRDefault="00122F6E" w:rsidP="00455004">
      <w:pPr>
        <w:spacing w:line="276" w:lineRule="auto"/>
        <w:jc w:val="both"/>
        <w:rPr>
          <w:rFonts w:ascii="Arial Narrow" w:hAnsi="Arial Narrow" w:cs="Calibri"/>
          <w:sz w:val="22"/>
          <w:szCs w:val="22"/>
          <w:lang w:val="es-CL"/>
        </w:rPr>
      </w:pPr>
    </w:p>
    <w:p w14:paraId="27A83B2B" w14:textId="688821A6" w:rsidR="00990A01" w:rsidRPr="004F121D" w:rsidRDefault="00990A01" w:rsidP="004F121D">
      <w:pPr>
        <w:spacing w:line="276" w:lineRule="auto"/>
        <w:rPr>
          <w:rFonts w:ascii="Arial Narrow" w:hAnsi="Arial Narrow"/>
          <w:b/>
          <w:bCs/>
        </w:rPr>
      </w:pPr>
      <w:r w:rsidRPr="004F121D">
        <w:rPr>
          <w:rFonts w:ascii="Arial Narrow" w:hAnsi="Arial Narrow"/>
          <w:b/>
          <w:bCs/>
        </w:rPr>
        <w:t>Canalización</w:t>
      </w:r>
      <w:r w:rsidR="00FD2092">
        <w:rPr>
          <w:rFonts w:ascii="Arial Narrow" w:hAnsi="Arial Narrow"/>
          <w:b/>
          <w:bCs/>
        </w:rPr>
        <w:t xml:space="preserve"> c</w:t>
      </w:r>
      <w:r w:rsidRPr="004F121D">
        <w:rPr>
          <w:rFonts w:ascii="Arial Narrow" w:hAnsi="Arial Narrow"/>
          <w:b/>
          <w:bCs/>
        </w:rPr>
        <w:t xml:space="preserve">onduit </w:t>
      </w:r>
      <w:r w:rsidR="00584E5C">
        <w:rPr>
          <w:rFonts w:ascii="Arial Narrow" w:hAnsi="Arial Narrow"/>
          <w:b/>
          <w:bCs/>
        </w:rPr>
        <w:t>libre halógeno</w:t>
      </w:r>
    </w:p>
    <w:p w14:paraId="6B119345" w14:textId="77777777" w:rsidR="00990A01" w:rsidRDefault="00990A01" w:rsidP="002834BE">
      <w:pPr>
        <w:shd w:val="clear" w:color="auto" w:fill="FFFFFF" w:themeFill="background1"/>
        <w:spacing w:line="276" w:lineRule="auto"/>
        <w:jc w:val="both"/>
        <w:rPr>
          <w:rFonts w:ascii="Arial Narrow" w:hAnsi="Arial Narrow" w:cs="Calibri"/>
          <w:sz w:val="22"/>
          <w:szCs w:val="22"/>
          <w:lang w:val="es-CL"/>
        </w:rPr>
      </w:pPr>
    </w:p>
    <w:p w14:paraId="45A33C33" w14:textId="1F7B3B5C" w:rsidR="00990A01" w:rsidRDefault="00990A01" w:rsidP="00990A01">
      <w:pPr>
        <w:shd w:val="clear" w:color="auto" w:fill="FFFFFF" w:themeFill="background1"/>
        <w:spacing w:line="276" w:lineRule="auto"/>
        <w:jc w:val="both"/>
        <w:rPr>
          <w:rFonts w:ascii="Arial Narrow" w:hAnsi="Arial Narrow" w:cs="Calibri"/>
          <w:sz w:val="22"/>
          <w:szCs w:val="22"/>
          <w:lang w:val="es-CL"/>
        </w:rPr>
      </w:pPr>
      <w:r w:rsidRPr="00990A01">
        <w:rPr>
          <w:rFonts w:ascii="Arial Narrow" w:hAnsi="Arial Narrow" w:cs="Calibri"/>
          <w:sz w:val="22"/>
          <w:szCs w:val="22"/>
          <w:lang w:val="es-CL"/>
        </w:rPr>
        <w:t xml:space="preserve">El trazado de las canalizaciones se hará </w:t>
      </w:r>
      <w:r w:rsidR="00584E5C">
        <w:rPr>
          <w:rFonts w:ascii="Arial Narrow" w:hAnsi="Arial Narrow" w:cs="Calibri"/>
          <w:sz w:val="22"/>
          <w:szCs w:val="22"/>
          <w:lang w:val="es-CL"/>
        </w:rPr>
        <w:t>a la vista</w:t>
      </w:r>
      <w:r w:rsidRPr="00990A01">
        <w:rPr>
          <w:rFonts w:ascii="Arial Narrow" w:hAnsi="Arial Narrow" w:cs="Calibri"/>
          <w:sz w:val="22"/>
          <w:szCs w:val="22"/>
          <w:lang w:val="es-CL"/>
        </w:rPr>
        <w:t>, se trazarán las canalizaciones de manera paralela a</w:t>
      </w:r>
      <w:r>
        <w:rPr>
          <w:rFonts w:ascii="Arial Narrow" w:hAnsi="Arial Narrow" w:cs="Calibri"/>
          <w:sz w:val="22"/>
          <w:szCs w:val="22"/>
          <w:lang w:val="es-CL"/>
        </w:rPr>
        <w:t xml:space="preserve">l edificio </w:t>
      </w:r>
      <w:r w:rsidR="00584E5C">
        <w:rPr>
          <w:rFonts w:ascii="Arial Narrow" w:hAnsi="Arial Narrow" w:cs="Calibri"/>
          <w:sz w:val="22"/>
          <w:szCs w:val="22"/>
          <w:lang w:val="es-CL"/>
        </w:rPr>
        <w:t>o s</w:t>
      </w:r>
      <w:r>
        <w:rPr>
          <w:rFonts w:ascii="Arial Narrow" w:hAnsi="Arial Narrow" w:cs="Calibri"/>
          <w:sz w:val="22"/>
          <w:szCs w:val="22"/>
          <w:lang w:val="es-CL"/>
        </w:rPr>
        <w:t>egún indicación de planimetría.</w:t>
      </w:r>
    </w:p>
    <w:p w14:paraId="406B0906" w14:textId="77777777" w:rsidR="00101AF4" w:rsidRPr="00990A01" w:rsidRDefault="00101AF4" w:rsidP="00990A01">
      <w:pPr>
        <w:shd w:val="clear" w:color="auto" w:fill="FFFFFF" w:themeFill="background1"/>
        <w:spacing w:line="276" w:lineRule="auto"/>
        <w:jc w:val="both"/>
        <w:rPr>
          <w:rFonts w:ascii="Arial Narrow" w:hAnsi="Arial Narrow" w:cs="Calibri"/>
          <w:sz w:val="22"/>
          <w:szCs w:val="22"/>
          <w:lang w:val="es-CL"/>
        </w:rPr>
      </w:pPr>
    </w:p>
    <w:p w14:paraId="22494460" w14:textId="3F8EC906" w:rsidR="00990A01" w:rsidRDefault="00990A01" w:rsidP="00990A01">
      <w:pPr>
        <w:shd w:val="clear" w:color="auto" w:fill="FFFFFF" w:themeFill="background1"/>
        <w:spacing w:line="276" w:lineRule="auto"/>
        <w:jc w:val="both"/>
        <w:rPr>
          <w:rFonts w:ascii="Arial Narrow" w:hAnsi="Arial Narrow" w:cs="Calibri"/>
          <w:sz w:val="22"/>
          <w:szCs w:val="22"/>
          <w:lang w:val="es-CL"/>
        </w:rPr>
      </w:pPr>
      <w:r w:rsidRPr="00990A01">
        <w:rPr>
          <w:rFonts w:ascii="Arial Narrow" w:hAnsi="Arial Narrow" w:cs="Calibri"/>
          <w:sz w:val="22"/>
          <w:szCs w:val="22"/>
          <w:lang w:val="es-CL"/>
        </w:rPr>
        <w:t>Para fijar la cantidad máxima de conductores en una tubería se aceptará que el conductor o haz de conductores, incluyendo la aislación de cada uno de ellos, ocupe un porcentaje de la sección transversal de la tubería que esté de acuerdo con lo prescrito por la tabla Nº4.21 del pliego técnico normativo RIC N°</w:t>
      </w:r>
      <w:r w:rsidR="00A471BF">
        <w:rPr>
          <w:rFonts w:ascii="Arial Narrow" w:hAnsi="Arial Narrow" w:cs="Calibri"/>
          <w:sz w:val="22"/>
          <w:szCs w:val="22"/>
          <w:lang w:val="es-CL"/>
        </w:rPr>
        <w:t>.</w:t>
      </w:r>
      <w:r w:rsidRPr="00990A01">
        <w:rPr>
          <w:rFonts w:ascii="Arial Narrow" w:hAnsi="Arial Narrow" w:cs="Calibri"/>
          <w:sz w:val="22"/>
          <w:szCs w:val="22"/>
          <w:lang w:val="es-CL"/>
        </w:rPr>
        <w:t>04.</w:t>
      </w:r>
    </w:p>
    <w:p w14:paraId="48D6F286" w14:textId="77777777" w:rsidR="00101AF4" w:rsidRPr="00990A01" w:rsidRDefault="00101AF4" w:rsidP="00990A01">
      <w:pPr>
        <w:shd w:val="clear" w:color="auto" w:fill="FFFFFF" w:themeFill="background1"/>
        <w:spacing w:line="276" w:lineRule="auto"/>
        <w:jc w:val="both"/>
        <w:rPr>
          <w:rFonts w:ascii="Arial Narrow" w:hAnsi="Arial Narrow" w:cs="Calibri"/>
          <w:sz w:val="22"/>
          <w:szCs w:val="22"/>
          <w:lang w:val="es-CL"/>
        </w:rPr>
      </w:pPr>
    </w:p>
    <w:p w14:paraId="6FD0D42A" w14:textId="77777777" w:rsidR="00990A01" w:rsidRDefault="00990A01" w:rsidP="00990A01">
      <w:pPr>
        <w:shd w:val="clear" w:color="auto" w:fill="FFFFFF" w:themeFill="background1"/>
        <w:spacing w:line="276" w:lineRule="auto"/>
        <w:jc w:val="both"/>
        <w:rPr>
          <w:rFonts w:ascii="Arial Narrow" w:hAnsi="Arial Narrow" w:cs="Calibri"/>
          <w:sz w:val="22"/>
          <w:szCs w:val="22"/>
          <w:lang w:val="es-CL"/>
        </w:rPr>
      </w:pPr>
      <w:r w:rsidRPr="00990A01">
        <w:rPr>
          <w:rFonts w:ascii="Arial Narrow" w:hAnsi="Arial Narrow" w:cs="Calibri"/>
          <w:sz w:val="22"/>
          <w:szCs w:val="22"/>
          <w:lang w:val="es-CL"/>
        </w:rPr>
        <w:t>Las curvas que se instalen en los tubos no ocasionarán reducción de la sección proyectada y deberán ser continuas sin que dañen los ductos.</w:t>
      </w:r>
    </w:p>
    <w:p w14:paraId="4A9F638E" w14:textId="77777777" w:rsidR="00101AF4" w:rsidRPr="00990A01" w:rsidRDefault="00101AF4" w:rsidP="00990A01">
      <w:pPr>
        <w:shd w:val="clear" w:color="auto" w:fill="FFFFFF" w:themeFill="background1"/>
        <w:spacing w:line="276" w:lineRule="auto"/>
        <w:jc w:val="both"/>
        <w:rPr>
          <w:rFonts w:ascii="Arial Narrow" w:hAnsi="Arial Narrow" w:cs="Calibri"/>
          <w:sz w:val="22"/>
          <w:szCs w:val="22"/>
          <w:lang w:val="es-CL"/>
        </w:rPr>
      </w:pPr>
    </w:p>
    <w:p w14:paraId="39683F6D" w14:textId="77777777" w:rsidR="00990A01" w:rsidRDefault="00990A01" w:rsidP="00990A01">
      <w:pPr>
        <w:shd w:val="clear" w:color="auto" w:fill="FFFFFF" w:themeFill="background1"/>
        <w:spacing w:line="276" w:lineRule="auto"/>
        <w:jc w:val="both"/>
        <w:rPr>
          <w:rFonts w:ascii="Arial Narrow" w:hAnsi="Arial Narrow" w:cs="Calibri"/>
          <w:sz w:val="22"/>
          <w:szCs w:val="22"/>
          <w:lang w:val="es-CL"/>
        </w:rPr>
      </w:pPr>
      <w:r w:rsidRPr="00990A01">
        <w:rPr>
          <w:rFonts w:ascii="Arial Narrow" w:hAnsi="Arial Narrow" w:cs="Calibri"/>
          <w:sz w:val="22"/>
          <w:szCs w:val="22"/>
          <w:lang w:val="es-CL"/>
        </w:rPr>
        <w:t>Será posible la fácil introducción y retirada de los conductores en los ductos una vez estén instalados éstos y sus accesorios.</w:t>
      </w:r>
    </w:p>
    <w:p w14:paraId="6F560F4A" w14:textId="28B530E3" w:rsidR="00990A01" w:rsidRPr="00990A01" w:rsidRDefault="00990A01" w:rsidP="00990A01">
      <w:pPr>
        <w:shd w:val="clear" w:color="auto" w:fill="FFFFFF" w:themeFill="background1"/>
        <w:spacing w:line="276" w:lineRule="auto"/>
        <w:jc w:val="both"/>
        <w:rPr>
          <w:rFonts w:ascii="Arial Narrow" w:hAnsi="Arial Narrow" w:cs="Calibri"/>
          <w:sz w:val="22"/>
          <w:szCs w:val="22"/>
          <w:lang w:val="es-CL"/>
        </w:rPr>
      </w:pPr>
      <w:r w:rsidRPr="00990A01">
        <w:rPr>
          <w:rFonts w:ascii="Arial Narrow" w:hAnsi="Arial Narrow" w:cs="Calibri"/>
          <w:sz w:val="22"/>
          <w:szCs w:val="22"/>
          <w:lang w:val="es-CL"/>
        </w:rPr>
        <w:t xml:space="preserve">Se instalarán </w:t>
      </w:r>
      <w:r w:rsidR="004F121D">
        <w:rPr>
          <w:rFonts w:ascii="Arial Narrow" w:hAnsi="Arial Narrow" w:cs="Calibri"/>
          <w:sz w:val="22"/>
          <w:szCs w:val="22"/>
          <w:lang w:val="es-CL"/>
        </w:rPr>
        <w:t>cámaras</w:t>
      </w:r>
      <w:r w:rsidRPr="00990A01">
        <w:rPr>
          <w:rFonts w:ascii="Arial Narrow" w:hAnsi="Arial Narrow" w:cs="Calibri"/>
          <w:sz w:val="22"/>
          <w:szCs w:val="22"/>
          <w:lang w:val="es-CL"/>
        </w:rPr>
        <w:t xml:space="preserve"> de paso que se crean convenientes para facilitar la introducción y retirada de los conductores. </w:t>
      </w:r>
    </w:p>
    <w:p w14:paraId="568B6787" w14:textId="77777777" w:rsidR="004F121D" w:rsidRDefault="004F121D" w:rsidP="00990A01">
      <w:pPr>
        <w:shd w:val="clear" w:color="auto" w:fill="FFFFFF" w:themeFill="background1"/>
        <w:spacing w:line="276" w:lineRule="auto"/>
        <w:jc w:val="both"/>
        <w:rPr>
          <w:rFonts w:ascii="Arial Narrow" w:hAnsi="Arial Narrow" w:cs="Calibri"/>
          <w:sz w:val="22"/>
          <w:szCs w:val="22"/>
          <w:lang w:val="es-CL"/>
        </w:rPr>
      </w:pPr>
    </w:p>
    <w:p w14:paraId="4384C60F" w14:textId="18F9F823" w:rsidR="00990A01" w:rsidRDefault="00990A01" w:rsidP="00990A01">
      <w:pPr>
        <w:shd w:val="clear" w:color="auto" w:fill="FFFFFF" w:themeFill="background1"/>
        <w:spacing w:line="276" w:lineRule="auto"/>
        <w:jc w:val="both"/>
        <w:rPr>
          <w:rFonts w:ascii="Arial Narrow" w:hAnsi="Arial Narrow" w:cs="Calibri"/>
          <w:sz w:val="22"/>
          <w:szCs w:val="22"/>
          <w:lang w:val="es-CL"/>
        </w:rPr>
      </w:pPr>
      <w:r w:rsidRPr="00990A01">
        <w:rPr>
          <w:rFonts w:ascii="Arial Narrow" w:hAnsi="Arial Narrow" w:cs="Calibri"/>
          <w:sz w:val="22"/>
          <w:szCs w:val="22"/>
          <w:lang w:val="es-CL"/>
        </w:rPr>
        <w:t>Todas las curvas deben estar libres de hendiduras y el diámetro interno del conduit no debe ser efectivamente reducido.</w:t>
      </w:r>
      <w:r w:rsidR="004F121D">
        <w:rPr>
          <w:rFonts w:ascii="Arial Narrow" w:hAnsi="Arial Narrow" w:cs="Calibri"/>
          <w:sz w:val="22"/>
          <w:szCs w:val="22"/>
          <w:lang w:val="es-CL"/>
        </w:rPr>
        <w:t xml:space="preserve"> </w:t>
      </w:r>
      <w:r w:rsidRPr="00990A01">
        <w:rPr>
          <w:rFonts w:ascii="Arial Narrow" w:hAnsi="Arial Narrow" w:cs="Calibri"/>
          <w:sz w:val="22"/>
          <w:szCs w:val="22"/>
          <w:lang w:val="es-CL"/>
        </w:rPr>
        <w:t>Se debe considerar todos los accesorios correspondientes para su correcta instalación.</w:t>
      </w:r>
    </w:p>
    <w:p w14:paraId="2008E319" w14:textId="77777777" w:rsidR="002D052B" w:rsidRDefault="002D052B" w:rsidP="00990A01">
      <w:pPr>
        <w:shd w:val="clear" w:color="auto" w:fill="FFFFFF" w:themeFill="background1"/>
        <w:spacing w:line="276" w:lineRule="auto"/>
        <w:jc w:val="both"/>
        <w:rPr>
          <w:rFonts w:ascii="Arial Narrow" w:hAnsi="Arial Narrow" w:cs="Calibri"/>
          <w:sz w:val="22"/>
          <w:szCs w:val="22"/>
          <w:lang w:val="es-CL"/>
        </w:rPr>
      </w:pPr>
    </w:p>
    <w:p w14:paraId="568527F5" w14:textId="7B392BC9" w:rsidR="004F121D" w:rsidRPr="004F121D" w:rsidRDefault="00FD2092" w:rsidP="004F121D">
      <w:pPr>
        <w:spacing w:line="276" w:lineRule="auto"/>
        <w:rPr>
          <w:rFonts w:ascii="Arial Narrow" w:hAnsi="Arial Narrow"/>
          <w:b/>
          <w:bCs/>
        </w:rPr>
      </w:pPr>
      <w:r w:rsidRPr="004F121D">
        <w:rPr>
          <w:rFonts w:ascii="Arial Narrow" w:hAnsi="Arial Narrow"/>
          <w:b/>
          <w:bCs/>
        </w:rPr>
        <w:t xml:space="preserve">Canalización </w:t>
      </w:r>
      <w:r>
        <w:rPr>
          <w:rFonts w:ascii="Arial Narrow" w:hAnsi="Arial Narrow"/>
          <w:b/>
          <w:bCs/>
        </w:rPr>
        <w:t>conduit</w:t>
      </w:r>
      <w:r w:rsidR="004F121D" w:rsidRPr="004F121D">
        <w:rPr>
          <w:rFonts w:ascii="Arial Narrow" w:hAnsi="Arial Narrow"/>
          <w:b/>
          <w:bCs/>
        </w:rPr>
        <w:t xml:space="preserve"> flexible</w:t>
      </w:r>
      <w:r w:rsidR="00584E5C">
        <w:rPr>
          <w:rFonts w:ascii="Arial Narrow" w:hAnsi="Arial Narrow"/>
          <w:b/>
          <w:bCs/>
        </w:rPr>
        <w:t xml:space="preserve"> libre halógeno</w:t>
      </w:r>
    </w:p>
    <w:p w14:paraId="182302DD" w14:textId="77777777" w:rsidR="004F121D" w:rsidRDefault="004F121D" w:rsidP="00990A01">
      <w:pPr>
        <w:shd w:val="clear" w:color="auto" w:fill="FFFFFF" w:themeFill="background1"/>
        <w:spacing w:line="276" w:lineRule="auto"/>
        <w:jc w:val="both"/>
        <w:rPr>
          <w:rFonts w:ascii="Arial Narrow" w:hAnsi="Arial Narrow" w:cs="Calibri"/>
          <w:sz w:val="22"/>
          <w:szCs w:val="22"/>
          <w:lang w:val="es-CL"/>
        </w:rPr>
      </w:pPr>
    </w:p>
    <w:p w14:paraId="2D7BDCBE" w14:textId="2B55458C" w:rsidR="004F121D" w:rsidRDefault="004F121D" w:rsidP="004F121D">
      <w:pPr>
        <w:shd w:val="clear" w:color="auto" w:fill="FFFFFF" w:themeFill="background1"/>
        <w:spacing w:line="276" w:lineRule="auto"/>
        <w:jc w:val="both"/>
        <w:rPr>
          <w:rFonts w:ascii="Arial Narrow" w:hAnsi="Arial Narrow" w:cs="Calibri"/>
          <w:sz w:val="22"/>
          <w:szCs w:val="22"/>
          <w:lang w:val="es-CL"/>
        </w:rPr>
      </w:pPr>
      <w:r w:rsidRPr="004F121D">
        <w:rPr>
          <w:rFonts w:ascii="Arial Narrow" w:hAnsi="Arial Narrow" w:cs="Calibri"/>
          <w:sz w:val="22"/>
          <w:szCs w:val="22"/>
          <w:lang w:val="es-CL"/>
        </w:rPr>
        <w:t xml:space="preserve">Los ductos flexibles </w:t>
      </w:r>
      <w:r w:rsidR="00822B43">
        <w:rPr>
          <w:rFonts w:ascii="Arial Narrow" w:hAnsi="Arial Narrow" w:cs="Calibri"/>
          <w:sz w:val="22"/>
          <w:szCs w:val="22"/>
          <w:lang w:val="es-CL"/>
        </w:rPr>
        <w:t>libre halógeno</w:t>
      </w:r>
      <w:r w:rsidRPr="004F121D">
        <w:rPr>
          <w:rFonts w:ascii="Arial Narrow" w:hAnsi="Arial Narrow" w:cs="Calibri"/>
          <w:sz w:val="22"/>
          <w:szCs w:val="22"/>
          <w:lang w:val="es-CL"/>
        </w:rPr>
        <w:t xml:space="preserve"> se usarán principalmente, en uniones entre canalizaciones o entre canalizaciones y cajas o tableros.</w:t>
      </w:r>
    </w:p>
    <w:p w14:paraId="6EE80B8D" w14:textId="77777777" w:rsidR="00822B43" w:rsidRPr="004F121D" w:rsidRDefault="00822B43" w:rsidP="004F121D">
      <w:pPr>
        <w:shd w:val="clear" w:color="auto" w:fill="FFFFFF" w:themeFill="background1"/>
        <w:spacing w:line="276" w:lineRule="auto"/>
        <w:jc w:val="both"/>
        <w:rPr>
          <w:rFonts w:ascii="Arial Narrow" w:hAnsi="Arial Narrow" w:cs="Calibri"/>
          <w:sz w:val="22"/>
          <w:szCs w:val="22"/>
          <w:lang w:val="es-CL"/>
        </w:rPr>
      </w:pPr>
    </w:p>
    <w:p w14:paraId="4E78EA34" w14:textId="41E2B951" w:rsidR="00742591" w:rsidRDefault="004F121D" w:rsidP="004F121D">
      <w:pPr>
        <w:shd w:val="clear" w:color="auto" w:fill="FFFFFF" w:themeFill="background1"/>
        <w:spacing w:line="276" w:lineRule="auto"/>
        <w:jc w:val="both"/>
        <w:rPr>
          <w:rFonts w:ascii="Arial Narrow" w:hAnsi="Arial Narrow" w:cs="Calibri"/>
          <w:sz w:val="22"/>
          <w:szCs w:val="22"/>
          <w:lang w:val="es-CL"/>
        </w:rPr>
      </w:pPr>
      <w:r w:rsidRPr="004F121D">
        <w:rPr>
          <w:rFonts w:ascii="Arial Narrow" w:hAnsi="Arial Narrow" w:cs="Calibri"/>
          <w:sz w:val="22"/>
          <w:szCs w:val="22"/>
          <w:lang w:val="es-CL"/>
        </w:rPr>
        <w:t>Las uniones con ductos rígidos o cajas se harán con los conectores apropiados al diámetro y tipo de conexión. Como norma general se usarán 80 cm de ducto flexible entre la caja o equipo y el ducto rígido, excepto en casos especiales</w:t>
      </w:r>
      <w:r w:rsidR="00584E5C">
        <w:rPr>
          <w:rFonts w:ascii="Arial Narrow" w:hAnsi="Arial Narrow" w:cs="Calibri"/>
          <w:sz w:val="22"/>
          <w:szCs w:val="22"/>
          <w:lang w:val="es-CL"/>
        </w:rPr>
        <w:t>.</w:t>
      </w:r>
    </w:p>
    <w:p w14:paraId="38235F5A" w14:textId="77777777" w:rsidR="00101AF4" w:rsidRDefault="00101AF4" w:rsidP="004F121D">
      <w:pPr>
        <w:shd w:val="clear" w:color="auto" w:fill="FFFFFF" w:themeFill="background1"/>
        <w:spacing w:line="276" w:lineRule="auto"/>
        <w:jc w:val="both"/>
        <w:rPr>
          <w:rFonts w:ascii="Arial Narrow" w:hAnsi="Arial Narrow" w:cs="Calibri"/>
          <w:sz w:val="22"/>
          <w:szCs w:val="22"/>
          <w:lang w:val="es-CL"/>
        </w:rPr>
      </w:pPr>
    </w:p>
    <w:p w14:paraId="6DC9B52A" w14:textId="3370867C" w:rsidR="00101AF4" w:rsidRPr="00A94F04" w:rsidRDefault="00101AF4" w:rsidP="00A94F04">
      <w:pPr>
        <w:spacing w:line="276" w:lineRule="auto"/>
        <w:rPr>
          <w:rFonts w:ascii="Arial Narrow" w:hAnsi="Arial Narrow"/>
          <w:b/>
          <w:bCs/>
        </w:rPr>
      </w:pPr>
      <w:r w:rsidRPr="00A94F04">
        <w:rPr>
          <w:rFonts w:ascii="Arial Narrow" w:hAnsi="Arial Narrow"/>
          <w:b/>
          <w:bCs/>
        </w:rPr>
        <w:t>Fijación</w:t>
      </w:r>
    </w:p>
    <w:p w14:paraId="0C35B02E" w14:textId="77777777" w:rsidR="00101AF4" w:rsidRDefault="00101AF4" w:rsidP="004F121D">
      <w:pPr>
        <w:shd w:val="clear" w:color="auto" w:fill="FFFFFF" w:themeFill="background1"/>
        <w:spacing w:line="276" w:lineRule="auto"/>
        <w:jc w:val="both"/>
        <w:rPr>
          <w:rFonts w:ascii="Arial Narrow" w:hAnsi="Arial Narrow" w:cs="Calibri"/>
          <w:sz w:val="22"/>
          <w:szCs w:val="22"/>
          <w:lang w:val="es-CL"/>
        </w:rPr>
      </w:pPr>
    </w:p>
    <w:p w14:paraId="5CDB26EE" w14:textId="2B5DFEDB" w:rsidR="00101AF4" w:rsidRDefault="00101AF4" w:rsidP="004F121D">
      <w:pPr>
        <w:shd w:val="clear" w:color="auto" w:fill="FFFFFF" w:themeFill="background1"/>
        <w:spacing w:line="276" w:lineRule="auto"/>
        <w:jc w:val="both"/>
        <w:rPr>
          <w:rFonts w:ascii="Arial Narrow" w:hAnsi="Arial Narrow" w:cs="Calibri"/>
          <w:sz w:val="22"/>
          <w:szCs w:val="22"/>
          <w:lang w:val="es-CL"/>
        </w:rPr>
      </w:pPr>
      <w:r w:rsidRPr="00101AF4">
        <w:rPr>
          <w:rFonts w:ascii="Arial Narrow" w:hAnsi="Arial Narrow" w:cs="Calibri"/>
          <w:sz w:val="22"/>
          <w:szCs w:val="22"/>
          <w:lang w:val="es-CL"/>
        </w:rPr>
        <w:t xml:space="preserve">Para fijar y dejar </w:t>
      </w:r>
      <w:r w:rsidR="00A94F04" w:rsidRPr="00101AF4">
        <w:rPr>
          <w:rFonts w:ascii="Arial Narrow" w:hAnsi="Arial Narrow" w:cs="Calibri"/>
          <w:sz w:val="22"/>
          <w:szCs w:val="22"/>
          <w:lang w:val="es-CL"/>
        </w:rPr>
        <w:t>estables canalizaciones</w:t>
      </w:r>
      <w:r w:rsidRPr="00101AF4">
        <w:rPr>
          <w:rFonts w:ascii="Arial Narrow" w:hAnsi="Arial Narrow" w:cs="Calibri"/>
          <w:sz w:val="22"/>
          <w:szCs w:val="22"/>
          <w:lang w:val="es-CL"/>
        </w:rPr>
        <w:t xml:space="preserve"> se </w:t>
      </w:r>
      <w:r w:rsidR="00A94F04">
        <w:rPr>
          <w:rFonts w:ascii="Arial Narrow" w:hAnsi="Arial Narrow" w:cs="Calibri"/>
          <w:sz w:val="22"/>
          <w:szCs w:val="22"/>
          <w:lang w:val="es-CL"/>
        </w:rPr>
        <w:t xml:space="preserve">tipo conduit, se </w:t>
      </w:r>
      <w:r w:rsidRPr="00101AF4">
        <w:rPr>
          <w:rFonts w:ascii="Arial Narrow" w:hAnsi="Arial Narrow" w:cs="Calibri"/>
          <w:sz w:val="22"/>
          <w:szCs w:val="22"/>
          <w:lang w:val="es-CL"/>
        </w:rPr>
        <w:t xml:space="preserve">utilizarán abrazaderas adecuadas, como Caddy o abrazaderas RUC. </w:t>
      </w:r>
    </w:p>
    <w:p w14:paraId="3C8BE45A" w14:textId="77777777" w:rsidR="00101AF4" w:rsidRDefault="00101AF4" w:rsidP="004F121D">
      <w:pPr>
        <w:shd w:val="clear" w:color="auto" w:fill="FFFFFF" w:themeFill="background1"/>
        <w:spacing w:line="276" w:lineRule="auto"/>
        <w:jc w:val="both"/>
        <w:rPr>
          <w:rFonts w:ascii="Arial Narrow" w:hAnsi="Arial Narrow" w:cs="Calibri"/>
          <w:sz w:val="22"/>
          <w:szCs w:val="22"/>
          <w:lang w:val="es-CL"/>
        </w:rPr>
      </w:pPr>
    </w:p>
    <w:p w14:paraId="64325B97" w14:textId="3681C2F3" w:rsidR="00101AF4" w:rsidRDefault="00101AF4" w:rsidP="004F121D">
      <w:pPr>
        <w:shd w:val="clear" w:color="auto" w:fill="FFFFFF" w:themeFill="background1"/>
        <w:spacing w:line="276" w:lineRule="auto"/>
        <w:jc w:val="both"/>
        <w:rPr>
          <w:rFonts w:ascii="Arial Narrow" w:hAnsi="Arial Narrow" w:cs="Calibri"/>
          <w:sz w:val="22"/>
          <w:szCs w:val="22"/>
          <w:lang w:val="es-CL"/>
        </w:rPr>
      </w:pPr>
      <w:r w:rsidRPr="00101AF4">
        <w:rPr>
          <w:rFonts w:ascii="Arial Narrow" w:hAnsi="Arial Narrow" w:cs="Calibri"/>
          <w:sz w:val="22"/>
          <w:szCs w:val="22"/>
          <w:lang w:val="es-CL"/>
        </w:rPr>
        <w:t xml:space="preserve">Además, </w:t>
      </w:r>
      <w:r>
        <w:rPr>
          <w:rFonts w:ascii="Arial Narrow" w:hAnsi="Arial Narrow" w:cs="Calibri"/>
          <w:sz w:val="22"/>
          <w:szCs w:val="22"/>
          <w:lang w:val="es-CL"/>
        </w:rPr>
        <w:t xml:space="preserve">se </w:t>
      </w:r>
      <w:r w:rsidRPr="00101AF4">
        <w:rPr>
          <w:rFonts w:ascii="Arial Narrow" w:hAnsi="Arial Narrow" w:cs="Calibri"/>
          <w:sz w:val="22"/>
          <w:szCs w:val="22"/>
          <w:lang w:val="es-CL"/>
        </w:rPr>
        <w:t>deberá proyectar</w:t>
      </w:r>
      <w:r>
        <w:rPr>
          <w:rFonts w:ascii="Arial Narrow" w:hAnsi="Arial Narrow" w:cs="Calibri"/>
          <w:sz w:val="22"/>
          <w:szCs w:val="22"/>
          <w:lang w:val="es-CL"/>
        </w:rPr>
        <w:t xml:space="preserve"> si fuese necesario </w:t>
      </w:r>
      <w:r w:rsidRPr="00101AF4">
        <w:rPr>
          <w:rFonts w:ascii="Arial Narrow" w:hAnsi="Arial Narrow" w:cs="Calibri"/>
          <w:sz w:val="22"/>
          <w:szCs w:val="22"/>
          <w:lang w:val="es-CL"/>
        </w:rPr>
        <w:t xml:space="preserve">el uso de tarugos </w:t>
      </w:r>
      <w:r w:rsidR="00A471BF" w:rsidRPr="00101AF4">
        <w:rPr>
          <w:rFonts w:ascii="Arial Narrow" w:hAnsi="Arial Narrow" w:cs="Calibri"/>
          <w:sz w:val="22"/>
          <w:szCs w:val="22"/>
          <w:lang w:val="es-CL"/>
        </w:rPr>
        <w:t>Fisher</w:t>
      </w:r>
      <w:r w:rsidRPr="00101AF4">
        <w:rPr>
          <w:rFonts w:ascii="Arial Narrow" w:hAnsi="Arial Narrow" w:cs="Calibri"/>
          <w:sz w:val="22"/>
          <w:szCs w:val="22"/>
          <w:lang w:val="es-CL"/>
        </w:rPr>
        <w:t>. Este será dimensionado según el peso o tamaño a fijar, al igual al perno o tornillo.</w:t>
      </w:r>
    </w:p>
    <w:p w14:paraId="337EFDB7" w14:textId="77777777" w:rsidR="00A94F04" w:rsidRDefault="00A94F04" w:rsidP="004F121D">
      <w:pPr>
        <w:shd w:val="clear" w:color="auto" w:fill="FFFFFF" w:themeFill="background1"/>
        <w:spacing w:line="276" w:lineRule="auto"/>
        <w:jc w:val="both"/>
        <w:rPr>
          <w:rFonts w:ascii="Arial Narrow" w:hAnsi="Arial Narrow" w:cs="Calibri"/>
          <w:sz w:val="22"/>
          <w:szCs w:val="22"/>
          <w:lang w:val="es-CL"/>
        </w:rPr>
      </w:pPr>
    </w:p>
    <w:p w14:paraId="614C601F" w14:textId="5F816958" w:rsidR="00A94F04" w:rsidRPr="00A94F04" w:rsidRDefault="00A94F04" w:rsidP="00A94F04">
      <w:pPr>
        <w:spacing w:line="276" w:lineRule="auto"/>
        <w:rPr>
          <w:rFonts w:ascii="Arial Narrow" w:hAnsi="Arial Narrow"/>
          <w:b/>
          <w:bCs/>
        </w:rPr>
      </w:pPr>
      <w:r w:rsidRPr="00A94F04">
        <w:rPr>
          <w:rFonts w:ascii="Arial Narrow" w:hAnsi="Arial Narrow"/>
          <w:b/>
          <w:bCs/>
        </w:rPr>
        <w:t>Caja derivación o de paso</w:t>
      </w:r>
    </w:p>
    <w:p w14:paraId="302000F9" w14:textId="77777777" w:rsidR="00A94F04" w:rsidRDefault="00A94F04" w:rsidP="004F121D">
      <w:pPr>
        <w:shd w:val="clear" w:color="auto" w:fill="FFFFFF" w:themeFill="background1"/>
        <w:spacing w:line="276" w:lineRule="auto"/>
        <w:jc w:val="both"/>
        <w:rPr>
          <w:rFonts w:ascii="Arial Narrow" w:hAnsi="Arial Narrow" w:cs="Calibri"/>
          <w:sz w:val="22"/>
          <w:szCs w:val="22"/>
          <w:lang w:val="es-CL"/>
        </w:rPr>
      </w:pPr>
    </w:p>
    <w:p w14:paraId="04CC398C" w14:textId="77777777" w:rsidR="00A94F04" w:rsidRPr="00A94F04" w:rsidRDefault="00A94F04" w:rsidP="00A94F04">
      <w:pPr>
        <w:shd w:val="clear" w:color="auto" w:fill="FFFFFF" w:themeFill="background1"/>
        <w:spacing w:line="276" w:lineRule="auto"/>
        <w:jc w:val="both"/>
        <w:rPr>
          <w:rFonts w:ascii="Arial Narrow" w:hAnsi="Arial Narrow" w:cs="Calibri"/>
          <w:sz w:val="22"/>
          <w:szCs w:val="22"/>
          <w:lang w:val="es-CL"/>
        </w:rPr>
      </w:pPr>
      <w:r w:rsidRPr="00A94F04">
        <w:rPr>
          <w:rFonts w:ascii="Arial Narrow" w:hAnsi="Arial Narrow" w:cs="Calibri"/>
          <w:sz w:val="22"/>
          <w:szCs w:val="22"/>
          <w:lang w:val="es-CL"/>
        </w:rPr>
        <w:t>Todas las conexiones realizadas entre conductores deberán ser realizadas en una caja de derivación y/o paso.</w:t>
      </w:r>
    </w:p>
    <w:p w14:paraId="29C86A28" w14:textId="77777777" w:rsidR="00A94F04" w:rsidRDefault="00A94F04" w:rsidP="00A94F04">
      <w:pPr>
        <w:shd w:val="clear" w:color="auto" w:fill="FFFFFF" w:themeFill="background1"/>
        <w:spacing w:line="276" w:lineRule="auto"/>
        <w:jc w:val="both"/>
        <w:rPr>
          <w:rFonts w:ascii="Arial Narrow" w:hAnsi="Arial Narrow" w:cs="Calibri"/>
          <w:sz w:val="22"/>
          <w:szCs w:val="22"/>
          <w:lang w:val="es-CL"/>
        </w:rPr>
      </w:pPr>
      <w:r w:rsidRPr="00A94F04">
        <w:rPr>
          <w:rFonts w:ascii="Arial Narrow" w:hAnsi="Arial Narrow" w:cs="Calibri"/>
          <w:sz w:val="22"/>
          <w:szCs w:val="22"/>
          <w:lang w:val="es-CL"/>
        </w:rPr>
        <w:t xml:space="preserve">Las dimensiones de la caja deberán alojar holgadamente todos los conductores que deban contener. Su profundidad será, al menos, igual al diámetro del tubo mayor más un 50% del mismo, con un mínimo de 40 </w:t>
      </w:r>
      <w:proofErr w:type="spellStart"/>
      <w:r w:rsidRPr="00A94F04">
        <w:rPr>
          <w:rFonts w:ascii="Arial Narrow" w:hAnsi="Arial Narrow" w:cs="Calibri"/>
          <w:sz w:val="22"/>
          <w:szCs w:val="22"/>
          <w:lang w:val="es-CL"/>
        </w:rPr>
        <w:t>mm.</w:t>
      </w:r>
      <w:proofErr w:type="spellEnd"/>
      <w:r w:rsidRPr="00A94F04">
        <w:rPr>
          <w:rFonts w:ascii="Arial Narrow" w:hAnsi="Arial Narrow" w:cs="Calibri"/>
          <w:sz w:val="22"/>
          <w:szCs w:val="22"/>
          <w:lang w:val="es-CL"/>
        </w:rPr>
        <w:t xml:space="preserve"> Su lado interior mínimo será de 60 </w:t>
      </w:r>
      <w:proofErr w:type="spellStart"/>
      <w:r w:rsidRPr="00A94F04">
        <w:rPr>
          <w:rFonts w:ascii="Arial Narrow" w:hAnsi="Arial Narrow" w:cs="Calibri"/>
          <w:sz w:val="22"/>
          <w:szCs w:val="22"/>
          <w:lang w:val="es-CL"/>
        </w:rPr>
        <w:t>mm.</w:t>
      </w:r>
      <w:proofErr w:type="spellEnd"/>
    </w:p>
    <w:p w14:paraId="0D8BE136" w14:textId="77777777" w:rsidR="00A94F04" w:rsidRPr="00A94F04" w:rsidRDefault="00A94F04" w:rsidP="00A94F04">
      <w:pPr>
        <w:shd w:val="clear" w:color="auto" w:fill="FFFFFF" w:themeFill="background1"/>
        <w:spacing w:line="276" w:lineRule="auto"/>
        <w:jc w:val="both"/>
        <w:rPr>
          <w:rFonts w:ascii="Arial Narrow" w:hAnsi="Arial Narrow" w:cs="Calibri"/>
          <w:sz w:val="22"/>
          <w:szCs w:val="22"/>
          <w:lang w:val="es-CL"/>
        </w:rPr>
      </w:pPr>
    </w:p>
    <w:p w14:paraId="089D4026" w14:textId="77777777" w:rsidR="00A94F04" w:rsidRDefault="00A94F04" w:rsidP="00A94F04">
      <w:pPr>
        <w:shd w:val="clear" w:color="auto" w:fill="FFFFFF" w:themeFill="background1"/>
        <w:spacing w:line="276" w:lineRule="auto"/>
        <w:jc w:val="both"/>
        <w:rPr>
          <w:rFonts w:ascii="Arial Narrow" w:hAnsi="Arial Narrow" w:cs="Calibri"/>
          <w:sz w:val="22"/>
          <w:szCs w:val="22"/>
          <w:lang w:val="es-CL"/>
        </w:rPr>
      </w:pPr>
      <w:r w:rsidRPr="00A94F04">
        <w:rPr>
          <w:rFonts w:ascii="Arial Narrow" w:hAnsi="Arial Narrow" w:cs="Calibri"/>
          <w:sz w:val="22"/>
          <w:szCs w:val="22"/>
          <w:lang w:val="es-CL"/>
        </w:rPr>
        <w:t>Todas las cajas de derivación y/o paso deben quedar perfectamente niveladas.</w:t>
      </w:r>
    </w:p>
    <w:p w14:paraId="52096BDA" w14:textId="77777777" w:rsidR="00A94F04" w:rsidRPr="00A94F04" w:rsidRDefault="00A94F04" w:rsidP="00A94F04">
      <w:pPr>
        <w:shd w:val="clear" w:color="auto" w:fill="FFFFFF" w:themeFill="background1"/>
        <w:spacing w:line="276" w:lineRule="auto"/>
        <w:jc w:val="both"/>
        <w:rPr>
          <w:rFonts w:ascii="Arial Narrow" w:hAnsi="Arial Narrow" w:cs="Calibri"/>
          <w:sz w:val="22"/>
          <w:szCs w:val="22"/>
          <w:lang w:val="es-CL"/>
        </w:rPr>
      </w:pPr>
    </w:p>
    <w:p w14:paraId="5848C74D" w14:textId="13B2AD73" w:rsidR="00A94F04" w:rsidRDefault="00A94F04" w:rsidP="00A94F04">
      <w:pPr>
        <w:shd w:val="clear" w:color="auto" w:fill="FFFFFF" w:themeFill="background1"/>
        <w:spacing w:line="276" w:lineRule="auto"/>
        <w:jc w:val="both"/>
        <w:rPr>
          <w:rFonts w:ascii="Arial Narrow" w:hAnsi="Arial Narrow" w:cs="Calibri"/>
          <w:sz w:val="22"/>
          <w:szCs w:val="22"/>
          <w:lang w:val="es-CL"/>
        </w:rPr>
      </w:pPr>
      <w:r w:rsidRPr="00A94F04">
        <w:rPr>
          <w:rFonts w:ascii="Arial Narrow" w:hAnsi="Arial Narrow" w:cs="Calibri"/>
          <w:sz w:val="22"/>
          <w:szCs w:val="22"/>
          <w:lang w:val="es-CL"/>
        </w:rPr>
        <w:t>Las cajas de derivación serán instaladas en tabiques de la misma materialidad de las tuberías y se deberán dejar chicotes de por lo menos 15 cm de largo para ejecutar la unión respectiva. No se permite en el suelo.</w:t>
      </w:r>
    </w:p>
    <w:p w14:paraId="5CB9F63D" w14:textId="77777777" w:rsidR="00905F3A" w:rsidRDefault="00905F3A" w:rsidP="00A94F04">
      <w:pPr>
        <w:shd w:val="clear" w:color="auto" w:fill="FFFFFF" w:themeFill="background1"/>
        <w:spacing w:line="276" w:lineRule="auto"/>
        <w:jc w:val="both"/>
        <w:rPr>
          <w:rFonts w:ascii="Arial Narrow" w:hAnsi="Arial Narrow" w:cs="Calibri"/>
          <w:sz w:val="22"/>
          <w:szCs w:val="22"/>
          <w:lang w:val="es-CL"/>
        </w:rPr>
      </w:pPr>
    </w:p>
    <w:p w14:paraId="181FF288" w14:textId="77777777" w:rsidR="00206B8A" w:rsidRDefault="00206B8A" w:rsidP="004F121D">
      <w:pPr>
        <w:shd w:val="clear" w:color="auto" w:fill="FFFFFF" w:themeFill="background1"/>
        <w:spacing w:line="276" w:lineRule="auto"/>
        <w:jc w:val="both"/>
        <w:rPr>
          <w:rFonts w:ascii="Arial Narrow" w:hAnsi="Arial Narrow" w:cs="Calibri"/>
          <w:sz w:val="22"/>
          <w:szCs w:val="22"/>
          <w:lang w:val="es-CL"/>
        </w:rPr>
      </w:pPr>
    </w:p>
    <w:p w14:paraId="2D17D42D" w14:textId="0B7EBCDC" w:rsidR="0013360C" w:rsidRDefault="00905F3A" w:rsidP="004F121D">
      <w:pPr>
        <w:shd w:val="clear" w:color="auto" w:fill="FFFFFF" w:themeFill="background1"/>
        <w:spacing w:line="276" w:lineRule="auto"/>
        <w:jc w:val="both"/>
        <w:rPr>
          <w:rFonts w:ascii="Arial Narrow" w:hAnsi="Arial Narrow" w:cstheme="minorBidi"/>
          <w:b/>
          <w:bCs/>
          <w:sz w:val="22"/>
          <w:szCs w:val="22"/>
          <w:lang w:eastAsia="en-US"/>
        </w:rPr>
      </w:pPr>
      <w:r>
        <w:rPr>
          <w:rFonts w:ascii="Arial Narrow" w:hAnsi="Arial Narrow" w:cstheme="minorBidi"/>
          <w:b/>
          <w:bCs/>
          <w:sz w:val="22"/>
          <w:szCs w:val="22"/>
          <w:lang w:eastAsia="en-US"/>
        </w:rPr>
        <w:t>Iluminación</w:t>
      </w:r>
    </w:p>
    <w:p w14:paraId="74318164" w14:textId="77777777" w:rsidR="00905F3A" w:rsidRPr="00905F3A" w:rsidRDefault="00905F3A" w:rsidP="004F121D">
      <w:pPr>
        <w:shd w:val="clear" w:color="auto" w:fill="FFFFFF" w:themeFill="background1"/>
        <w:spacing w:line="276" w:lineRule="auto"/>
        <w:jc w:val="both"/>
        <w:rPr>
          <w:rFonts w:ascii="Arial Narrow" w:hAnsi="Arial Narrow" w:cstheme="minorBidi"/>
          <w:sz w:val="22"/>
          <w:szCs w:val="22"/>
          <w:lang w:eastAsia="en-US"/>
        </w:rPr>
      </w:pPr>
    </w:p>
    <w:p w14:paraId="010F1D86" w14:textId="7A9A50C6" w:rsidR="00525A0D" w:rsidRDefault="00525A0D" w:rsidP="00525A0D">
      <w:pPr>
        <w:shd w:val="clear" w:color="auto" w:fill="FFFFFF" w:themeFill="background1"/>
        <w:spacing w:line="276" w:lineRule="auto"/>
        <w:jc w:val="both"/>
        <w:rPr>
          <w:rFonts w:ascii="Arial Narrow" w:hAnsi="Arial Narrow" w:cstheme="minorBidi"/>
          <w:sz w:val="22"/>
          <w:szCs w:val="22"/>
          <w:lang w:eastAsia="en-US"/>
        </w:rPr>
      </w:pPr>
      <w:r w:rsidRPr="00525A0D">
        <w:rPr>
          <w:rFonts w:ascii="Arial Narrow" w:hAnsi="Arial Narrow" w:cstheme="minorBidi"/>
          <w:sz w:val="22"/>
          <w:szCs w:val="22"/>
          <w:lang w:eastAsia="en-US"/>
        </w:rPr>
        <w:t>Todos los equipos de iluminación serán suministrados completamente armados</w:t>
      </w:r>
      <w:r>
        <w:rPr>
          <w:rFonts w:ascii="Arial Narrow" w:hAnsi="Arial Narrow" w:cstheme="minorBidi"/>
          <w:sz w:val="22"/>
          <w:szCs w:val="22"/>
          <w:lang w:eastAsia="en-US"/>
        </w:rPr>
        <w:t xml:space="preserve"> </w:t>
      </w:r>
      <w:r w:rsidRPr="00525A0D">
        <w:rPr>
          <w:rFonts w:ascii="Arial Narrow" w:hAnsi="Arial Narrow" w:cstheme="minorBidi"/>
          <w:sz w:val="22"/>
          <w:szCs w:val="22"/>
          <w:lang w:eastAsia="en-US"/>
        </w:rPr>
        <w:t>y todo lo necesario para su puesta en servicio</w:t>
      </w:r>
      <w:r>
        <w:rPr>
          <w:rFonts w:ascii="Arial Narrow" w:hAnsi="Arial Narrow" w:cstheme="minorBidi"/>
          <w:sz w:val="22"/>
          <w:szCs w:val="22"/>
          <w:lang w:eastAsia="en-US"/>
        </w:rPr>
        <w:t>.</w:t>
      </w:r>
      <w:r w:rsidRPr="00525A0D">
        <w:rPr>
          <w:rFonts w:ascii="Arial Narrow" w:hAnsi="Arial Narrow" w:cstheme="minorBidi"/>
          <w:sz w:val="22"/>
          <w:szCs w:val="22"/>
          <w:lang w:eastAsia="en-US"/>
        </w:rPr>
        <w:t xml:space="preserve"> </w:t>
      </w:r>
      <w:r>
        <w:rPr>
          <w:rFonts w:ascii="Arial Narrow" w:hAnsi="Arial Narrow" w:cstheme="minorBidi"/>
          <w:sz w:val="22"/>
          <w:szCs w:val="22"/>
          <w:lang w:eastAsia="en-US"/>
        </w:rPr>
        <w:t>S</w:t>
      </w:r>
      <w:r w:rsidRPr="00525A0D">
        <w:rPr>
          <w:rFonts w:ascii="Arial Narrow" w:hAnsi="Arial Narrow" w:cstheme="minorBidi"/>
          <w:sz w:val="22"/>
          <w:szCs w:val="22"/>
          <w:lang w:eastAsia="en-US"/>
        </w:rPr>
        <w:t>e incluirá</w:t>
      </w:r>
      <w:r>
        <w:rPr>
          <w:rFonts w:ascii="Arial Narrow" w:hAnsi="Arial Narrow" w:cstheme="minorBidi"/>
          <w:sz w:val="22"/>
          <w:szCs w:val="22"/>
          <w:lang w:eastAsia="en-US"/>
        </w:rPr>
        <w:t xml:space="preserve">, </w:t>
      </w:r>
      <w:r w:rsidRPr="00525A0D">
        <w:rPr>
          <w:rFonts w:ascii="Arial Narrow" w:hAnsi="Arial Narrow" w:cstheme="minorBidi"/>
          <w:sz w:val="22"/>
          <w:szCs w:val="22"/>
          <w:lang w:eastAsia="en-US"/>
        </w:rPr>
        <w:t>además</w:t>
      </w:r>
      <w:r>
        <w:rPr>
          <w:rFonts w:ascii="Arial Narrow" w:hAnsi="Arial Narrow" w:cstheme="minorBidi"/>
          <w:sz w:val="22"/>
          <w:szCs w:val="22"/>
          <w:lang w:eastAsia="en-US"/>
        </w:rPr>
        <w:t>,</w:t>
      </w:r>
      <w:r w:rsidRPr="00525A0D">
        <w:rPr>
          <w:rFonts w:ascii="Arial Narrow" w:hAnsi="Arial Narrow" w:cstheme="minorBidi"/>
          <w:sz w:val="22"/>
          <w:szCs w:val="22"/>
          <w:lang w:eastAsia="en-US"/>
        </w:rPr>
        <w:t xml:space="preserve"> los sistemas de fijación y montaje</w:t>
      </w:r>
      <w:r>
        <w:rPr>
          <w:rFonts w:ascii="Arial Narrow" w:hAnsi="Arial Narrow" w:cstheme="minorBidi"/>
          <w:sz w:val="22"/>
          <w:szCs w:val="22"/>
          <w:lang w:eastAsia="en-US"/>
        </w:rPr>
        <w:t>.</w:t>
      </w:r>
    </w:p>
    <w:p w14:paraId="2ED1DBFF" w14:textId="77777777" w:rsidR="00525A0D" w:rsidRPr="00525A0D" w:rsidRDefault="00525A0D" w:rsidP="00525A0D">
      <w:pPr>
        <w:shd w:val="clear" w:color="auto" w:fill="FFFFFF" w:themeFill="background1"/>
        <w:spacing w:line="276" w:lineRule="auto"/>
        <w:jc w:val="both"/>
        <w:rPr>
          <w:rFonts w:ascii="Arial Narrow" w:hAnsi="Arial Narrow" w:cstheme="minorBidi"/>
          <w:sz w:val="22"/>
          <w:szCs w:val="22"/>
          <w:lang w:eastAsia="en-US"/>
        </w:rPr>
      </w:pPr>
    </w:p>
    <w:p w14:paraId="72E9C919" w14:textId="1E4F5D08" w:rsidR="00525A0D" w:rsidRDefault="00525A0D" w:rsidP="00525A0D">
      <w:pPr>
        <w:shd w:val="clear" w:color="auto" w:fill="FFFFFF" w:themeFill="background1"/>
        <w:spacing w:line="276" w:lineRule="auto"/>
        <w:jc w:val="both"/>
        <w:rPr>
          <w:rFonts w:ascii="Arial Narrow" w:hAnsi="Arial Narrow" w:cstheme="minorBidi"/>
          <w:sz w:val="22"/>
          <w:szCs w:val="22"/>
          <w:lang w:eastAsia="en-US"/>
        </w:rPr>
      </w:pPr>
      <w:r w:rsidRPr="00525A0D">
        <w:rPr>
          <w:rFonts w:ascii="Arial Narrow" w:hAnsi="Arial Narrow" w:cstheme="minorBidi"/>
          <w:sz w:val="22"/>
          <w:szCs w:val="22"/>
          <w:lang w:eastAsia="en-US"/>
        </w:rPr>
        <w:t>Los equipos se montarán siguiendo las indicaciones y las recomendaciones de los fabricantes. Deberán funcionar sin problemas en condiciones de temperatura entre -10°C y +50°C.</w:t>
      </w:r>
    </w:p>
    <w:p w14:paraId="4678D1F2" w14:textId="77777777" w:rsidR="00525A0D" w:rsidRPr="00525A0D" w:rsidRDefault="00525A0D" w:rsidP="00525A0D">
      <w:pPr>
        <w:shd w:val="clear" w:color="auto" w:fill="FFFFFF" w:themeFill="background1"/>
        <w:spacing w:line="276" w:lineRule="auto"/>
        <w:jc w:val="both"/>
        <w:rPr>
          <w:rFonts w:ascii="Arial Narrow" w:hAnsi="Arial Narrow" w:cstheme="minorBidi"/>
          <w:sz w:val="22"/>
          <w:szCs w:val="22"/>
          <w:lang w:eastAsia="en-US"/>
        </w:rPr>
      </w:pPr>
    </w:p>
    <w:p w14:paraId="0DD4CACE" w14:textId="77777777" w:rsidR="00525A0D" w:rsidRPr="00525A0D" w:rsidRDefault="00525A0D" w:rsidP="00525A0D">
      <w:pPr>
        <w:shd w:val="clear" w:color="auto" w:fill="FFFFFF" w:themeFill="background1"/>
        <w:spacing w:line="276" w:lineRule="auto"/>
        <w:jc w:val="both"/>
        <w:rPr>
          <w:rFonts w:ascii="Arial Narrow" w:hAnsi="Arial Narrow" w:cstheme="minorBidi"/>
          <w:sz w:val="22"/>
          <w:szCs w:val="22"/>
          <w:lang w:eastAsia="en-US"/>
        </w:rPr>
      </w:pPr>
      <w:r w:rsidRPr="00525A0D">
        <w:rPr>
          <w:rFonts w:ascii="Arial Narrow" w:hAnsi="Arial Narrow" w:cstheme="minorBidi"/>
          <w:sz w:val="22"/>
          <w:szCs w:val="22"/>
          <w:lang w:eastAsia="en-US"/>
        </w:rPr>
        <w:t>Las luminarias serán entregadas totalmente armadas y conexionadas interiormente. La sección mínima de los conductores será de 1,5 mm², cableado, para tensión de servicio de 600V y temperatura de servicio de 150°C.</w:t>
      </w:r>
    </w:p>
    <w:p w14:paraId="37750B17" w14:textId="25CC1ADE" w:rsidR="00525A0D" w:rsidRPr="00525A0D" w:rsidRDefault="00525A0D" w:rsidP="00525A0D">
      <w:pPr>
        <w:shd w:val="clear" w:color="auto" w:fill="FFFFFF" w:themeFill="background1"/>
        <w:spacing w:line="276" w:lineRule="auto"/>
        <w:jc w:val="both"/>
        <w:rPr>
          <w:rFonts w:ascii="Arial Narrow" w:hAnsi="Arial Narrow" w:cstheme="minorBidi"/>
          <w:sz w:val="22"/>
          <w:szCs w:val="22"/>
          <w:lang w:eastAsia="en-US"/>
        </w:rPr>
      </w:pPr>
      <w:r w:rsidRPr="00525A0D">
        <w:rPr>
          <w:rFonts w:ascii="Arial Narrow" w:hAnsi="Arial Narrow" w:cstheme="minorBidi"/>
          <w:sz w:val="22"/>
          <w:szCs w:val="22"/>
          <w:lang w:eastAsia="en-US"/>
        </w:rPr>
        <w:t>Todas las luminarias serán LED, de buena calidad, con un mínimo de 25.000 horas de vida útil.</w:t>
      </w:r>
    </w:p>
    <w:p w14:paraId="127CA2FA" w14:textId="77777777" w:rsidR="00525A0D" w:rsidRDefault="00525A0D" w:rsidP="00525A0D">
      <w:pPr>
        <w:shd w:val="clear" w:color="auto" w:fill="FFFFFF" w:themeFill="background1"/>
        <w:spacing w:line="276" w:lineRule="auto"/>
        <w:jc w:val="both"/>
        <w:rPr>
          <w:rFonts w:ascii="Arial Narrow" w:hAnsi="Arial Narrow" w:cstheme="minorBidi"/>
          <w:sz w:val="22"/>
          <w:szCs w:val="22"/>
          <w:lang w:eastAsia="en-US"/>
        </w:rPr>
      </w:pPr>
    </w:p>
    <w:p w14:paraId="4DE760C8" w14:textId="60A9C9AE" w:rsidR="00905F3A" w:rsidRDefault="00525A0D" w:rsidP="00525A0D">
      <w:pPr>
        <w:shd w:val="clear" w:color="auto" w:fill="FFFFFF" w:themeFill="background1"/>
        <w:spacing w:line="276" w:lineRule="auto"/>
        <w:jc w:val="both"/>
        <w:rPr>
          <w:rFonts w:ascii="Arial Narrow" w:hAnsi="Arial Narrow" w:cstheme="minorBidi"/>
          <w:sz w:val="22"/>
          <w:szCs w:val="22"/>
          <w:lang w:eastAsia="en-US"/>
        </w:rPr>
      </w:pPr>
      <w:r w:rsidRPr="00525A0D">
        <w:rPr>
          <w:rFonts w:ascii="Arial Narrow" w:hAnsi="Arial Narrow" w:cstheme="minorBidi"/>
          <w:sz w:val="22"/>
          <w:szCs w:val="22"/>
          <w:lang w:eastAsia="en-US"/>
        </w:rPr>
        <w:t>Los equipos colgantes se colocarán mediates cáncamos, cadenas y mosquetón. El cordón de alimentación del equipo saldrá desde la caja derivación, en el otro extremo se instalará toma volante 2P +T 10 A color gris y en el cordón del equipo se instala enchufe volante 2P + T 10 A color gris. Estos último son para su fácil cambio en caso de falla u otra situación.</w:t>
      </w:r>
    </w:p>
    <w:p w14:paraId="6FEED49E" w14:textId="77777777" w:rsidR="00905F3A" w:rsidRDefault="00905F3A" w:rsidP="00905F3A">
      <w:pPr>
        <w:shd w:val="clear" w:color="auto" w:fill="FFFFFF" w:themeFill="background1"/>
        <w:spacing w:line="276" w:lineRule="auto"/>
        <w:jc w:val="both"/>
        <w:rPr>
          <w:rFonts w:ascii="Arial Narrow" w:hAnsi="Arial Narrow" w:cstheme="minorBidi"/>
          <w:sz w:val="22"/>
          <w:szCs w:val="22"/>
          <w:lang w:eastAsia="en-US"/>
        </w:rPr>
      </w:pPr>
    </w:p>
    <w:p w14:paraId="243EA3B3" w14:textId="5F526FF5" w:rsidR="00905F3A" w:rsidRPr="00905F3A" w:rsidRDefault="00905F3A" w:rsidP="00905F3A">
      <w:pPr>
        <w:shd w:val="clear" w:color="auto" w:fill="FFFFFF" w:themeFill="background1"/>
        <w:spacing w:line="276" w:lineRule="auto"/>
        <w:jc w:val="both"/>
        <w:rPr>
          <w:rFonts w:ascii="Arial Narrow" w:hAnsi="Arial Narrow" w:cstheme="minorBidi"/>
          <w:sz w:val="22"/>
          <w:szCs w:val="22"/>
          <w:lang w:eastAsia="en-US"/>
        </w:rPr>
      </w:pPr>
      <w:r>
        <w:rPr>
          <w:rFonts w:ascii="Arial Narrow" w:hAnsi="Arial Narrow" w:cstheme="minorBidi"/>
          <w:sz w:val="22"/>
          <w:szCs w:val="22"/>
          <w:lang w:eastAsia="en-US"/>
        </w:rPr>
        <w:t xml:space="preserve">Para el caso de las lámparas de emergencias, se sugiere, la implementación e instalación de lampara </w:t>
      </w:r>
      <w:r w:rsidRPr="00905F3A">
        <w:rPr>
          <w:rFonts w:ascii="Arial Narrow" w:hAnsi="Arial Narrow" w:cstheme="minorBidi"/>
          <w:sz w:val="22"/>
          <w:szCs w:val="22"/>
          <w:lang w:eastAsia="en-US"/>
        </w:rPr>
        <w:t xml:space="preserve">led, 2 x </w:t>
      </w:r>
      <w:r w:rsidR="0049542A">
        <w:rPr>
          <w:rFonts w:ascii="Arial Narrow" w:hAnsi="Arial Narrow" w:cstheme="minorBidi"/>
          <w:sz w:val="22"/>
          <w:szCs w:val="22"/>
          <w:lang w:eastAsia="en-US"/>
        </w:rPr>
        <w:t>2</w:t>
      </w:r>
      <w:r w:rsidRPr="00905F3A">
        <w:rPr>
          <w:rFonts w:ascii="Arial Narrow" w:hAnsi="Arial Narrow" w:cstheme="minorBidi"/>
          <w:sz w:val="22"/>
          <w:szCs w:val="22"/>
          <w:lang w:eastAsia="en-US"/>
        </w:rPr>
        <w:t>,</w:t>
      </w:r>
      <w:r w:rsidR="0049542A">
        <w:rPr>
          <w:rFonts w:ascii="Arial Narrow" w:hAnsi="Arial Narrow" w:cstheme="minorBidi"/>
          <w:sz w:val="22"/>
          <w:szCs w:val="22"/>
          <w:lang w:eastAsia="en-US"/>
        </w:rPr>
        <w:t>8</w:t>
      </w:r>
      <w:r w:rsidRPr="00905F3A">
        <w:rPr>
          <w:rFonts w:ascii="Arial Narrow" w:hAnsi="Arial Narrow" w:cstheme="minorBidi"/>
          <w:sz w:val="22"/>
          <w:szCs w:val="22"/>
          <w:lang w:eastAsia="en-US"/>
        </w:rPr>
        <w:t xml:space="preserve"> W, </w:t>
      </w:r>
      <w:r w:rsidR="0049542A">
        <w:rPr>
          <w:rFonts w:ascii="Arial Narrow" w:hAnsi="Arial Narrow" w:cstheme="minorBidi"/>
          <w:sz w:val="22"/>
          <w:szCs w:val="22"/>
          <w:lang w:eastAsia="en-US"/>
        </w:rPr>
        <w:t xml:space="preserve">temperatura de color </w:t>
      </w:r>
      <w:r w:rsidRPr="00905F3A">
        <w:rPr>
          <w:rFonts w:ascii="Arial Narrow" w:hAnsi="Arial Narrow" w:cstheme="minorBidi"/>
          <w:sz w:val="22"/>
          <w:szCs w:val="22"/>
          <w:lang w:eastAsia="en-US"/>
        </w:rPr>
        <w:t>5.</w:t>
      </w:r>
      <w:r w:rsidR="0049542A">
        <w:rPr>
          <w:rFonts w:ascii="Arial Narrow" w:hAnsi="Arial Narrow" w:cstheme="minorBidi"/>
          <w:sz w:val="22"/>
          <w:szCs w:val="22"/>
          <w:lang w:eastAsia="en-US"/>
        </w:rPr>
        <w:t>5</w:t>
      </w:r>
      <w:r w:rsidRPr="00905F3A">
        <w:rPr>
          <w:rFonts w:ascii="Arial Narrow" w:hAnsi="Arial Narrow" w:cstheme="minorBidi"/>
          <w:sz w:val="22"/>
          <w:szCs w:val="22"/>
          <w:lang w:eastAsia="en-US"/>
        </w:rPr>
        <w:t>00 K. Autonomía</w:t>
      </w:r>
      <w:r w:rsidR="0049542A">
        <w:rPr>
          <w:rFonts w:ascii="Arial Narrow" w:hAnsi="Arial Narrow" w:cstheme="minorBidi"/>
          <w:sz w:val="22"/>
          <w:szCs w:val="22"/>
          <w:lang w:eastAsia="en-US"/>
        </w:rPr>
        <w:t xml:space="preserve"> 12 horas de 1 foco y 6 horas de autonomía con 2 focos</w:t>
      </w:r>
      <w:r w:rsidRPr="00905F3A">
        <w:rPr>
          <w:rFonts w:ascii="Arial Narrow" w:hAnsi="Arial Narrow" w:cstheme="minorBidi"/>
          <w:sz w:val="22"/>
          <w:szCs w:val="22"/>
          <w:lang w:eastAsia="en-US"/>
        </w:rPr>
        <w:t xml:space="preserve">. </w:t>
      </w:r>
      <w:r w:rsidR="0049542A">
        <w:rPr>
          <w:rFonts w:ascii="Arial Narrow" w:hAnsi="Arial Narrow" w:cstheme="minorBidi"/>
          <w:sz w:val="22"/>
          <w:szCs w:val="22"/>
          <w:lang w:eastAsia="en-US"/>
        </w:rPr>
        <w:t>Baterías NP4V 2,4Ah,</w:t>
      </w:r>
      <w:r w:rsidRPr="00905F3A">
        <w:rPr>
          <w:rFonts w:ascii="Arial Narrow" w:hAnsi="Arial Narrow" w:cstheme="minorBidi"/>
          <w:sz w:val="22"/>
          <w:szCs w:val="22"/>
          <w:lang w:eastAsia="en-US"/>
        </w:rPr>
        <w:t xml:space="preserve"> </w:t>
      </w:r>
      <w:r w:rsidR="0049542A">
        <w:rPr>
          <w:rFonts w:ascii="Arial Narrow" w:hAnsi="Arial Narrow" w:cstheme="minorBidi"/>
          <w:sz w:val="22"/>
          <w:szCs w:val="22"/>
          <w:lang w:eastAsia="en-US"/>
        </w:rPr>
        <w:t>18 Lx a 2 metros como mínimo</w:t>
      </w:r>
      <w:r w:rsidR="008D5B3F">
        <w:rPr>
          <w:rFonts w:ascii="Arial Narrow" w:hAnsi="Arial Narrow" w:cstheme="minorBidi"/>
          <w:sz w:val="22"/>
          <w:szCs w:val="22"/>
          <w:lang w:eastAsia="en-US"/>
        </w:rPr>
        <w:t xml:space="preserve"> p</w:t>
      </w:r>
      <w:r w:rsidRPr="00905F3A">
        <w:rPr>
          <w:rFonts w:ascii="Arial Narrow" w:hAnsi="Arial Narrow" w:cstheme="minorBidi"/>
          <w:sz w:val="22"/>
          <w:szCs w:val="22"/>
          <w:lang w:eastAsia="en-US"/>
        </w:rPr>
        <w:t>ara uso fijo y móvi</w:t>
      </w:r>
      <w:r w:rsidR="008D5B3F">
        <w:rPr>
          <w:rFonts w:ascii="Arial Narrow" w:hAnsi="Arial Narrow" w:cstheme="minorBidi"/>
          <w:sz w:val="22"/>
          <w:szCs w:val="22"/>
          <w:lang w:eastAsia="en-US"/>
        </w:rPr>
        <w:t>l</w:t>
      </w:r>
      <w:r w:rsidR="0049542A">
        <w:rPr>
          <w:rFonts w:ascii="Arial Narrow" w:hAnsi="Arial Narrow" w:cstheme="minorBidi"/>
          <w:sz w:val="22"/>
          <w:szCs w:val="22"/>
          <w:lang w:eastAsia="en-US"/>
        </w:rPr>
        <w:t>.</w:t>
      </w:r>
    </w:p>
    <w:p w14:paraId="121ADA81" w14:textId="0DFB80F8" w:rsidR="00905F3A" w:rsidRPr="00905F3A" w:rsidRDefault="00905F3A" w:rsidP="00905F3A">
      <w:pPr>
        <w:shd w:val="clear" w:color="auto" w:fill="FFFFFF" w:themeFill="background1"/>
        <w:spacing w:line="276" w:lineRule="auto"/>
        <w:jc w:val="center"/>
        <w:rPr>
          <w:rFonts w:ascii="Arial Narrow" w:hAnsi="Arial Narrow" w:cstheme="minorBidi"/>
          <w:sz w:val="22"/>
          <w:szCs w:val="22"/>
          <w:lang w:eastAsia="en-US"/>
        </w:rPr>
      </w:pPr>
      <w:r>
        <w:rPr>
          <w:rFonts w:ascii="Arial Narrow" w:hAnsi="Arial Narrow" w:cstheme="minorBidi"/>
          <w:noProof/>
          <w:sz w:val="22"/>
          <w:szCs w:val="22"/>
          <w:lang w:eastAsia="en-US"/>
        </w:rPr>
        <w:drawing>
          <wp:inline distT="0" distB="0" distL="0" distR="0" wp14:anchorId="653222D6" wp14:editId="2C4EB0CE">
            <wp:extent cx="2000250" cy="1466850"/>
            <wp:effectExtent l="0" t="0" r="0" b="0"/>
            <wp:docPr id="134961256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0" cy="1466850"/>
                    </a:xfrm>
                    <a:prstGeom prst="rect">
                      <a:avLst/>
                    </a:prstGeom>
                    <a:noFill/>
                  </pic:spPr>
                </pic:pic>
              </a:graphicData>
            </a:graphic>
          </wp:inline>
        </w:drawing>
      </w:r>
    </w:p>
    <w:p w14:paraId="21AC89B5" w14:textId="51F76EFC" w:rsidR="00905F3A" w:rsidRPr="008D5B3F" w:rsidRDefault="00905F3A" w:rsidP="008D5B3F">
      <w:pPr>
        <w:pStyle w:val="Prrafodelista"/>
        <w:numPr>
          <w:ilvl w:val="0"/>
          <w:numId w:val="40"/>
        </w:numPr>
        <w:shd w:val="clear" w:color="auto" w:fill="FFFFFF" w:themeFill="background1"/>
        <w:spacing w:line="276" w:lineRule="auto"/>
        <w:jc w:val="center"/>
        <w:rPr>
          <w:rFonts w:ascii="Arial Narrow" w:hAnsi="Arial Narrow"/>
          <w:sz w:val="20"/>
          <w:szCs w:val="20"/>
        </w:rPr>
      </w:pPr>
      <w:r w:rsidRPr="008D5B3F">
        <w:rPr>
          <w:rFonts w:ascii="Arial Narrow" w:hAnsi="Arial Narrow"/>
          <w:sz w:val="20"/>
          <w:szCs w:val="20"/>
        </w:rPr>
        <w:t>Imagen referencial.</w:t>
      </w:r>
    </w:p>
    <w:p w14:paraId="5B0F5CBB" w14:textId="77777777" w:rsidR="00905F3A" w:rsidRPr="00905F3A" w:rsidRDefault="00905F3A" w:rsidP="004F121D">
      <w:pPr>
        <w:shd w:val="clear" w:color="auto" w:fill="FFFFFF" w:themeFill="background1"/>
        <w:spacing w:line="276" w:lineRule="auto"/>
        <w:jc w:val="both"/>
        <w:rPr>
          <w:rFonts w:ascii="Arial Narrow" w:hAnsi="Arial Narrow" w:cstheme="minorBidi"/>
          <w:sz w:val="22"/>
          <w:szCs w:val="22"/>
          <w:lang w:eastAsia="en-US"/>
        </w:rPr>
      </w:pPr>
    </w:p>
    <w:p w14:paraId="1DA95092" w14:textId="310FDDCD" w:rsidR="000975FA" w:rsidRPr="000975FA" w:rsidRDefault="0020548A" w:rsidP="000975FA">
      <w:pPr>
        <w:pStyle w:val="Ttulo"/>
        <w:spacing w:line="276" w:lineRule="auto"/>
      </w:pPr>
      <w:r w:rsidRPr="00BC2410">
        <w:t>Recepción</w:t>
      </w:r>
    </w:p>
    <w:p w14:paraId="13C4C0D3" w14:textId="662D232B" w:rsidR="000975FA" w:rsidRDefault="000975FA" w:rsidP="000975FA">
      <w:pPr>
        <w:shd w:val="clear" w:color="auto" w:fill="FFFFFF" w:themeFill="background1"/>
        <w:spacing w:line="276" w:lineRule="auto"/>
        <w:jc w:val="both"/>
        <w:rPr>
          <w:rFonts w:ascii="Arial Narrow" w:eastAsia="Calibri" w:hAnsi="Arial Narrow"/>
          <w:sz w:val="22"/>
          <w:szCs w:val="22"/>
          <w:lang w:val="es-CL" w:eastAsia="en-US"/>
        </w:rPr>
      </w:pPr>
      <w:r>
        <w:rPr>
          <w:rFonts w:ascii="Arial Narrow" w:eastAsia="Calibri" w:hAnsi="Arial Narrow"/>
          <w:sz w:val="22"/>
          <w:szCs w:val="22"/>
          <w:lang w:val="es-CL" w:eastAsia="en-US"/>
        </w:rPr>
        <w:t xml:space="preserve">El Hospital Base Valdivia cederán las planimetrías de las instalaciones actuales en formato PDF. Al término de la obra, el contratista deberá entregar planos impresos en formato adecuado, debidamente ordenados y dentro </w:t>
      </w:r>
      <w:r>
        <w:rPr>
          <w:rFonts w:ascii="Arial Narrow" w:eastAsia="Calibri" w:hAnsi="Arial Narrow"/>
          <w:sz w:val="22"/>
          <w:szCs w:val="22"/>
          <w:lang w:val="es-CL" w:eastAsia="en-US"/>
        </w:rPr>
        <w:lastRenderedPageBreak/>
        <w:t>de una carpeta, asimismo en formato digital (</w:t>
      </w:r>
      <w:proofErr w:type="spellStart"/>
      <w:r>
        <w:rPr>
          <w:rFonts w:ascii="Arial Narrow" w:eastAsia="Calibri" w:hAnsi="Arial Narrow"/>
          <w:sz w:val="22"/>
          <w:szCs w:val="22"/>
          <w:lang w:val="es-CL" w:eastAsia="en-US"/>
        </w:rPr>
        <w:t>dwg</w:t>
      </w:r>
      <w:proofErr w:type="spellEnd"/>
      <w:r>
        <w:rPr>
          <w:rFonts w:ascii="Arial Narrow" w:eastAsia="Calibri" w:hAnsi="Arial Narrow"/>
          <w:sz w:val="22"/>
          <w:szCs w:val="22"/>
          <w:lang w:val="es-CL" w:eastAsia="en-US"/>
        </w:rPr>
        <w:t xml:space="preserve">) en un dispositivo como un pendrive. En dicha planimetría deberá describir el material y metraje utilizado, </w:t>
      </w:r>
      <w:r w:rsidR="002D052B">
        <w:rPr>
          <w:rFonts w:ascii="Arial Narrow" w:eastAsia="Calibri" w:hAnsi="Arial Narrow"/>
          <w:sz w:val="22"/>
          <w:szCs w:val="22"/>
          <w:lang w:val="es-CL" w:eastAsia="en-US"/>
        </w:rPr>
        <w:t>los circuitos, tableros y equipamiento utilizado</w:t>
      </w:r>
      <w:r>
        <w:rPr>
          <w:rFonts w:ascii="Arial Narrow" w:eastAsia="Calibri" w:hAnsi="Arial Narrow"/>
          <w:sz w:val="22"/>
          <w:szCs w:val="22"/>
          <w:lang w:val="es-CL" w:eastAsia="en-US"/>
        </w:rPr>
        <w:t xml:space="preserve">.  </w:t>
      </w:r>
    </w:p>
    <w:p w14:paraId="7E261FB0" w14:textId="77777777" w:rsidR="000975FA" w:rsidRPr="009A560C" w:rsidRDefault="000975FA" w:rsidP="000975FA">
      <w:pPr>
        <w:shd w:val="clear" w:color="auto" w:fill="FFFFFF" w:themeFill="background1"/>
        <w:spacing w:line="276" w:lineRule="auto"/>
        <w:jc w:val="both"/>
        <w:rPr>
          <w:rFonts w:ascii="Arial Narrow" w:eastAsia="Calibri" w:hAnsi="Arial Narrow"/>
          <w:sz w:val="22"/>
          <w:szCs w:val="22"/>
          <w:lang w:val="es-CL"/>
        </w:rPr>
      </w:pPr>
    </w:p>
    <w:p w14:paraId="0A696BB4" w14:textId="77777777" w:rsidR="002D052B" w:rsidRDefault="00D96DB2" w:rsidP="002834BE">
      <w:pPr>
        <w:shd w:val="clear" w:color="auto" w:fill="FFFFFF" w:themeFill="background1"/>
        <w:spacing w:line="276" w:lineRule="auto"/>
        <w:jc w:val="both"/>
        <w:rPr>
          <w:rFonts w:ascii="Arial Narrow" w:hAnsi="Arial Narrow"/>
          <w:sz w:val="22"/>
          <w:szCs w:val="22"/>
        </w:rPr>
      </w:pPr>
      <w:r w:rsidRPr="00D96DB2">
        <w:rPr>
          <w:rFonts w:ascii="Arial Narrow" w:hAnsi="Arial Narrow"/>
          <w:sz w:val="22"/>
          <w:szCs w:val="22"/>
        </w:rPr>
        <w:t>La recepción será efectuada por</w:t>
      </w:r>
      <w:r w:rsidR="002D052B">
        <w:rPr>
          <w:rFonts w:ascii="Arial Narrow" w:hAnsi="Arial Narrow"/>
          <w:sz w:val="22"/>
          <w:szCs w:val="22"/>
        </w:rPr>
        <w:t xml:space="preserve"> </w:t>
      </w:r>
      <w:r w:rsidR="002D052B" w:rsidRPr="002834BE">
        <w:rPr>
          <w:rFonts w:ascii="Arial Narrow" w:hAnsi="Arial Narrow" w:cstheme="minorBidi"/>
          <w:sz w:val="22"/>
          <w:szCs w:val="22"/>
          <w:lang w:eastAsia="en-US"/>
        </w:rPr>
        <w:t>Referente Técnico del Contrato</w:t>
      </w:r>
      <w:r w:rsidRPr="00D96DB2">
        <w:rPr>
          <w:rFonts w:ascii="Arial Narrow" w:hAnsi="Arial Narrow"/>
          <w:sz w:val="22"/>
          <w:szCs w:val="22"/>
        </w:rPr>
        <w:t xml:space="preserve"> </w:t>
      </w:r>
      <w:r w:rsidR="002D052B">
        <w:rPr>
          <w:rFonts w:ascii="Arial Narrow" w:hAnsi="Arial Narrow"/>
          <w:sz w:val="22"/>
          <w:szCs w:val="22"/>
        </w:rPr>
        <w:t xml:space="preserve">y </w:t>
      </w:r>
      <w:r w:rsidR="009E0EAE">
        <w:rPr>
          <w:rFonts w:ascii="Arial Narrow" w:hAnsi="Arial Narrow"/>
          <w:sz w:val="22"/>
          <w:szCs w:val="22"/>
        </w:rPr>
        <w:t xml:space="preserve">personal técnico de la unidad </w:t>
      </w:r>
      <w:r w:rsidRPr="00D96DB2">
        <w:rPr>
          <w:rFonts w:ascii="Arial Narrow" w:hAnsi="Arial Narrow"/>
          <w:sz w:val="22"/>
          <w:szCs w:val="22"/>
        </w:rPr>
        <w:t>de Redes Eléctricas. El oferente deberá cumplir con todo lo estipulado en las bases de licitación</w:t>
      </w:r>
      <w:r w:rsidR="00FD2092">
        <w:rPr>
          <w:rFonts w:ascii="Arial Narrow" w:hAnsi="Arial Narrow"/>
          <w:sz w:val="22"/>
          <w:szCs w:val="22"/>
        </w:rPr>
        <w:t xml:space="preserve"> y normativas vigentes</w:t>
      </w:r>
      <w:r w:rsidRPr="00D96DB2">
        <w:rPr>
          <w:rFonts w:ascii="Arial Narrow" w:hAnsi="Arial Narrow"/>
          <w:sz w:val="22"/>
          <w:szCs w:val="22"/>
        </w:rPr>
        <w:t xml:space="preserve">. </w:t>
      </w:r>
    </w:p>
    <w:p w14:paraId="32D7EA54" w14:textId="77777777" w:rsidR="002D052B" w:rsidRDefault="002D052B" w:rsidP="002834BE">
      <w:pPr>
        <w:shd w:val="clear" w:color="auto" w:fill="FFFFFF" w:themeFill="background1"/>
        <w:spacing w:line="276" w:lineRule="auto"/>
        <w:jc w:val="both"/>
        <w:rPr>
          <w:rFonts w:ascii="Arial Narrow" w:hAnsi="Arial Narrow"/>
          <w:sz w:val="22"/>
          <w:szCs w:val="22"/>
        </w:rPr>
      </w:pPr>
    </w:p>
    <w:p w14:paraId="382BEC90" w14:textId="33869962" w:rsidR="00EB1F36" w:rsidRDefault="00D96DB2" w:rsidP="002834BE">
      <w:pPr>
        <w:shd w:val="clear" w:color="auto" w:fill="FFFFFF" w:themeFill="background1"/>
        <w:spacing w:line="276" w:lineRule="auto"/>
        <w:jc w:val="both"/>
        <w:rPr>
          <w:rFonts w:ascii="Arial Narrow" w:hAnsi="Arial Narrow"/>
          <w:sz w:val="22"/>
          <w:szCs w:val="22"/>
        </w:rPr>
      </w:pPr>
      <w:r w:rsidRPr="00D96DB2">
        <w:rPr>
          <w:rFonts w:ascii="Arial Narrow" w:hAnsi="Arial Narrow"/>
          <w:sz w:val="22"/>
          <w:szCs w:val="22"/>
        </w:rPr>
        <w:t xml:space="preserve">No se permitirá facturar sin cumplir con todas las exigencias y disponer orden de compra emitida por el Hospital Base Valdivia, la cual será gestionada por referente </w:t>
      </w:r>
      <w:r w:rsidR="00BC2410">
        <w:rPr>
          <w:rFonts w:ascii="Arial Narrow" w:hAnsi="Arial Narrow"/>
          <w:sz w:val="22"/>
          <w:szCs w:val="22"/>
        </w:rPr>
        <w:t>técnico o personal del subdepartamento de mantenimiento</w:t>
      </w:r>
      <w:r w:rsidRPr="00D96DB2">
        <w:rPr>
          <w:rFonts w:ascii="Arial Narrow" w:hAnsi="Arial Narrow"/>
          <w:sz w:val="22"/>
          <w:szCs w:val="22"/>
        </w:rPr>
        <w:t xml:space="preserve"> y en relación a los valores estipulados en el </w:t>
      </w:r>
      <w:proofErr w:type="spellStart"/>
      <w:r w:rsidRPr="00D96DB2">
        <w:rPr>
          <w:rFonts w:ascii="Arial Narrow" w:hAnsi="Arial Narrow"/>
          <w:sz w:val="22"/>
          <w:szCs w:val="22"/>
        </w:rPr>
        <w:t>itemizado</w:t>
      </w:r>
      <w:proofErr w:type="spellEnd"/>
      <w:r w:rsidRPr="00D96DB2">
        <w:rPr>
          <w:rFonts w:ascii="Arial Narrow" w:hAnsi="Arial Narrow"/>
          <w:sz w:val="22"/>
          <w:szCs w:val="22"/>
        </w:rPr>
        <w:t xml:space="preserve"> </w:t>
      </w:r>
      <w:r w:rsidR="00E7097A">
        <w:rPr>
          <w:rFonts w:ascii="Arial Narrow" w:hAnsi="Arial Narrow"/>
          <w:sz w:val="22"/>
          <w:szCs w:val="22"/>
        </w:rPr>
        <w:t>(A</w:t>
      </w:r>
      <w:r w:rsidRPr="00D96DB2">
        <w:rPr>
          <w:rFonts w:ascii="Arial Narrow" w:hAnsi="Arial Narrow"/>
          <w:sz w:val="22"/>
          <w:szCs w:val="22"/>
        </w:rPr>
        <w:t>nexo</w:t>
      </w:r>
      <w:r w:rsidR="00A52BEE">
        <w:rPr>
          <w:rFonts w:ascii="Arial Narrow" w:hAnsi="Arial Narrow"/>
          <w:sz w:val="22"/>
          <w:szCs w:val="22"/>
        </w:rPr>
        <w:t xml:space="preserve"> económico</w:t>
      </w:r>
      <w:r w:rsidR="00E7097A">
        <w:rPr>
          <w:rFonts w:ascii="Arial Narrow" w:hAnsi="Arial Narrow"/>
          <w:sz w:val="22"/>
          <w:szCs w:val="22"/>
        </w:rPr>
        <w:t>)</w:t>
      </w:r>
      <w:r>
        <w:rPr>
          <w:rFonts w:ascii="Arial Narrow" w:hAnsi="Arial Narrow"/>
          <w:sz w:val="22"/>
          <w:szCs w:val="22"/>
        </w:rPr>
        <w:t>.</w:t>
      </w:r>
    </w:p>
    <w:p w14:paraId="1176FC30" w14:textId="77777777" w:rsidR="002D052B" w:rsidRDefault="002D052B" w:rsidP="002834BE">
      <w:pPr>
        <w:shd w:val="clear" w:color="auto" w:fill="FFFFFF" w:themeFill="background1"/>
        <w:spacing w:line="276" w:lineRule="auto"/>
        <w:jc w:val="both"/>
        <w:rPr>
          <w:rFonts w:ascii="Arial Narrow" w:hAnsi="Arial Narrow"/>
          <w:sz w:val="22"/>
          <w:szCs w:val="22"/>
        </w:rPr>
      </w:pPr>
    </w:p>
    <w:p w14:paraId="79EEC598" w14:textId="75A56B90" w:rsidR="004F2461" w:rsidRDefault="006919AB" w:rsidP="00593F0C">
      <w:pPr>
        <w:spacing w:line="276" w:lineRule="auto"/>
        <w:rPr>
          <w:rFonts w:ascii="Arial Narrow" w:hAnsi="Arial Narrow"/>
          <w:sz w:val="22"/>
          <w:szCs w:val="22"/>
        </w:rPr>
      </w:pPr>
      <w:r w:rsidRPr="006919AB">
        <w:rPr>
          <w:rFonts w:ascii="Arial Narrow" w:hAnsi="Arial Narrow"/>
          <w:sz w:val="22"/>
          <w:szCs w:val="22"/>
        </w:rPr>
        <w:t xml:space="preserve">En base a lo anteriormente mencionado en estas bases técnicas, tituladas </w:t>
      </w:r>
      <w:r w:rsidR="00F13FE9">
        <w:rPr>
          <w:rFonts w:ascii="Arial Narrow" w:hAnsi="Arial Narrow"/>
          <w:sz w:val="22"/>
          <w:szCs w:val="22"/>
        </w:rPr>
        <w:t>“</w:t>
      </w:r>
      <w:r w:rsidR="00822B43" w:rsidRPr="00822B43">
        <w:rPr>
          <w:rFonts w:ascii="Arial Narrow" w:hAnsi="Arial Narrow" w:cs="Arial"/>
          <w:sz w:val="22"/>
          <w:szCs w:val="22"/>
          <w:lang w:eastAsia="es-ES"/>
        </w:rPr>
        <w:t>PROYECTO ELÉCTRICO MEJORAMIENTO SISTEMA DE ILUMINACIÓN CAJAS ESCALAS</w:t>
      </w:r>
      <w:r w:rsidR="00F13FE9">
        <w:rPr>
          <w:rFonts w:ascii="Arial Narrow" w:hAnsi="Arial Narrow" w:cs="Arial"/>
          <w:sz w:val="22"/>
          <w:szCs w:val="22"/>
          <w:lang w:eastAsia="es-ES"/>
        </w:rPr>
        <w:t>”</w:t>
      </w:r>
      <w:r w:rsidR="00593F0C">
        <w:rPr>
          <w:rFonts w:ascii="Arial Narrow" w:hAnsi="Arial Narrow"/>
          <w:sz w:val="22"/>
          <w:szCs w:val="22"/>
        </w:rPr>
        <w:t>.</w:t>
      </w:r>
    </w:p>
    <w:p w14:paraId="15C6BD23" w14:textId="3547E2B3" w:rsidR="00B82D8C" w:rsidRDefault="00B82D8C" w:rsidP="004F2461">
      <w:pPr>
        <w:rPr>
          <w:rFonts w:ascii="Arial Narrow" w:hAnsi="Arial Narrow"/>
          <w:sz w:val="22"/>
          <w:szCs w:val="22"/>
        </w:rPr>
      </w:pPr>
    </w:p>
    <w:p w14:paraId="62D0EE86" w14:textId="017217C8" w:rsidR="004F2461" w:rsidRPr="0020548A" w:rsidRDefault="004F2461" w:rsidP="004F2461">
      <w:pPr>
        <w:spacing w:line="276" w:lineRule="auto"/>
        <w:rPr>
          <w:rFonts w:ascii="Arial Narrow" w:hAnsi="Arial Narrow" w:cstheme="minorBidi"/>
          <w:b/>
          <w:bCs/>
          <w:lang w:eastAsia="en-US"/>
        </w:rPr>
      </w:pPr>
      <w:r>
        <w:rPr>
          <w:rFonts w:ascii="Arial Narrow" w:hAnsi="Arial Narrow" w:cstheme="minorBidi"/>
          <w:b/>
          <w:bCs/>
          <w:lang w:eastAsia="en-US"/>
        </w:rPr>
        <w:t xml:space="preserve">Anexo </w:t>
      </w:r>
      <w:r w:rsidR="00A52BEE">
        <w:rPr>
          <w:rFonts w:ascii="Arial Narrow" w:hAnsi="Arial Narrow" w:cstheme="minorBidi"/>
          <w:b/>
          <w:bCs/>
          <w:lang w:eastAsia="en-US"/>
        </w:rPr>
        <w:t>económico</w:t>
      </w:r>
      <w:r>
        <w:rPr>
          <w:rFonts w:ascii="Arial Narrow" w:hAnsi="Arial Narrow" w:cstheme="minorBidi"/>
          <w:b/>
          <w:bCs/>
          <w:lang w:eastAsia="en-US"/>
        </w:rPr>
        <w:t>, E</w:t>
      </w:r>
      <w:r w:rsidR="00264EA5">
        <w:rPr>
          <w:rFonts w:ascii="Arial Narrow" w:hAnsi="Arial Narrow" w:cstheme="minorBidi"/>
          <w:b/>
          <w:bCs/>
          <w:lang w:eastAsia="en-US"/>
        </w:rPr>
        <w:t xml:space="preserve">valuación </w:t>
      </w:r>
    </w:p>
    <w:p w14:paraId="7A03618A" w14:textId="77777777" w:rsidR="00C422F3" w:rsidRDefault="00C422F3" w:rsidP="00C422F3">
      <w:pPr>
        <w:tabs>
          <w:tab w:val="left" w:pos="6075"/>
        </w:tabs>
        <w:rPr>
          <w:rFonts w:ascii="Arial Narrow" w:hAnsi="Arial Narrow"/>
          <w:sz w:val="22"/>
          <w:szCs w:val="22"/>
        </w:rPr>
      </w:pPr>
    </w:p>
    <w:tbl>
      <w:tblPr>
        <w:tblW w:w="9351" w:type="dxa"/>
        <w:tblCellMar>
          <w:left w:w="70" w:type="dxa"/>
          <w:right w:w="70" w:type="dxa"/>
        </w:tblCellMar>
        <w:tblLook w:val="04A0" w:firstRow="1" w:lastRow="0" w:firstColumn="1" w:lastColumn="0" w:noHBand="0" w:noVBand="1"/>
      </w:tblPr>
      <w:tblGrid>
        <w:gridCol w:w="485"/>
        <w:gridCol w:w="5142"/>
        <w:gridCol w:w="993"/>
        <w:gridCol w:w="992"/>
        <w:gridCol w:w="1739"/>
      </w:tblGrid>
      <w:tr w:rsidR="003D4451" w:rsidRPr="007143A6" w14:paraId="2FA82E08" w14:textId="77777777" w:rsidTr="00593F0C">
        <w:trPr>
          <w:trHeight w:val="330"/>
        </w:trPr>
        <w:tc>
          <w:tcPr>
            <w:tcW w:w="0" w:type="auto"/>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594261D" w14:textId="77777777" w:rsidR="003D4451" w:rsidRPr="007143A6" w:rsidRDefault="003D4451" w:rsidP="007143A6">
            <w:pPr>
              <w:jc w:val="center"/>
              <w:rPr>
                <w:rFonts w:ascii="Arial Narrow" w:eastAsia="Times New Roman" w:hAnsi="Arial Narrow" w:cs="Calibri"/>
                <w:b/>
                <w:bCs/>
                <w:color w:val="000000"/>
                <w:sz w:val="18"/>
                <w:szCs w:val="18"/>
                <w:lang w:val="es-CL" w:eastAsia="es-CL"/>
              </w:rPr>
            </w:pPr>
            <w:r w:rsidRPr="007143A6">
              <w:rPr>
                <w:rFonts w:ascii="Arial Narrow" w:eastAsia="Times New Roman" w:hAnsi="Arial Narrow" w:cs="Calibri"/>
                <w:b/>
                <w:bCs/>
                <w:color w:val="000000"/>
                <w:sz w:val="18"/>
                <w:szCs w:val="18"/>
                <w:lang w:val="es-CL" w:eastAsia="es-CL"/>
              </w:rPr>
              <w:t>Ítem.</w:t>
            </w:r>
          </w:p>
        </w:tc>
        <w:tc>
          <w:tcPr>
            <w:tcW w:w="5142" w:type="dxa"/>
            <w:tcBorders>
              <w:top w:val="single" w:sz="4" w:space="0" w:color="auto"/>
              <w:left w:val="nil"/>
              <w:bottom w:val="nil"/>
              <w:right w:val="single" w:sz="4" w:space="0" w:color="auto"/>
            </w:tcBorders>
            <w:shd w:val="clear" w:color="000000" w:fill="F2F2F2"/>
            <w:noWrap/>
            <w:vAlign w:val="center"/>
            <w:hideMark/>
          </w:tcPr>
          <w:p w14:paraId="4F872BFB" w14:textId="77777777" w:rsidR="003D4451" w:rsidRPr="007143A6" w:rsidRDefault="003D4451" w:rsidP="007143A6">
            <w:pPr>
              <w:jc w:val="center"/>
              <w:rPr>
                <w:rFonts w:ascii="Arial Narrow" w:eastAsia="Times New Roman" w:hAnsi="Arial Narrow" w:cs="Calibri"/>
                <w:b/>
                <w:bCs/>
                <w:color w:val="000000"/>
                <w:sz w:val="18"/>
                <w:szCs w:val="18"/>
                <w:lang w:val="es-CL" w:eastAsia="es-CL"/>
              </w:rPr>
            </w:pPr>
            <w:r w:rsidRPr="007143A6">
              <w:rPr>
                <w:rFonts w:ascii="Arial Narrow" w:eastAsia="Times New Roman" w:hAnsi="Arial Narrow" w:cs="Calibri"/>
                <w:b/>
                <w:bCs/>
                <w:color w:val="000000"/>
                <w:sz w:val="18"/>
                <w:szCs w:val="18"/>
                <w:lang w:val="es-CL" w:eastAsia="es-CL"/>
              </w:rPr>
              <w:t>Descripción</w:t>
            </w:r>
          </w:p>
        </w:tc>
        <w:tc>
          <w:tcPr>
            <w:tcW w:w="993" w:type="dxa"/>
            <w:tcBorders>
              <w:top w:val="single" w:sz="4" w:space="0" w:color="auto"/>
              <w:left w:val="nil"/>
              <w:bottom w:val="nil"/>
              <w:right w:val="single" w:sz="4" w:space="0" w:color="auto"/>
            </w:tcBorders>
            <w:shd w:val="clear" w:color="000000" w:fill="F2F2F2"/>
            <w:noWrap/>
            <w:vAlign w:val="center"/>
            <w:hideMark/>
          </w:tcPr>
          <w:p w14:paraId="0FAF295B" w14:textId="77777777" w:rsidR="003D4451" w:rsidRPr="007143A6" w:rsidRDefault="003D4451" w:rsidP="007143A6">
            <w:pPr>
              <w:jc w:val="center"/>
              <w:rPr>
                <w:rFonts w:ascii="Arial Narrow" w:eastAsia="Times New Roman" w:hAnsi="Arial Narrow" w:cs="Calibri"/>
                <w:b/>
                <w:bCs/>
                <w:color w:val="000000"/>
                <w:sz w:val="18"/>
                <w:szCs w:val="18"/>
                <w:lang w:val="es-CL" w:eastAsia="es-CL"/>
              </w:rPr>
            </w:pPr>
            <w:r w:rsidRPr="007143A6">
              <w:rPr>
                <w:rFonts w:ascii="Arial Narrow" w:eastAsia="Times New Roman" w:hAnsi="Arial Narrow" w:cs="Calibri"/>
                <w:b/>
                <w:bCs/>
                <w:color w:val="000000"/>
                <w:sz w:val="18"/>
                <w:szCs w:val="18"/>
                <w:lang w:val="es-CL" w:eastAsia="es-CL"/>
              </w:rPr>
              <w:t>Unidad</w:t>
            </w:r>
          </w:p>
        </w:tc>
        <w:tc>
          <w:tcPr>
            <w:tcW w:w="992" w:type="dxa"/>
            <w:tcBorders>
              <w:top w:val="single" w:sz="4" w:space="0" w:color="auto"/>
              <w:left w:val="nil"/>
              <w:bottom w:val="nil"/>
              <w:right w:val="single" w:sz="4" w:space="0" w:color="auto"/>
            </w:tcBorders>
            <w:shd w:val="clear" w:color="000000" w:fill="F2F2F2"/>
            <w:noWrap/>
            <w:vAlign w:val="center"/>
            <w:hideMark/>
          </w:tcPr>
          <w:p w14:paraId="4DD2547C" w14:textId="77777777" w:rsidR="003D4451" w:rsidRPr="007143A6" w:rsidRDefault="003D4451" w:rsidP="007143A6">
            <w:pPr>
              <w:jc w:val="center"/>
              <w:rPr>
                <w:rFonts w:ascii="Arial Narrow" w:eastAsia="Times New Roman" w:hAnsi="Arial Narrow" w:cs="Calibri"/>
                <w:b/>
                <w:bCs/>
                <w:color w:val="000000"/>
                <w:sz w:val="18"/>
                <w:szCs w:val="18"/>
                <w:lang w:val="es-CL" w:eastAsia="es-CL"/>
              </w:rPr>
            </w:pPr>
            <w:r w:rsidRPr="007143A6">
              <w:rPr>
                <w:rFonts w:ascii="Arial Narrow" w:eastAsia="Times New Roman" w:hAnsi="Arial Narrow" w:cs="Calibri"/>
                <w:b/>
                <w:bCs/>
                <w:color w:val="000000"/>
                <w:sz w:val="18"/>
                <w:szCs w:val="18"/>
                <w:lang w:val="es-CL" w:eastAsia="es-CL"/>
              </w:rPr>
              <w:t>Cantidad</w:t>
            </w:r>
          </w:p>
        </w:tc>
        <w:tc>
          <w:tcPr>
            <w:tcW w:w="1739" w:type="dxa"/>
            <w:tcBorders>
              <w:top w:val="single" w:sz="4" w:space="0" w:color="auto"/>
              <w:left w:val="nil"/>
              <w:bottom w:val="nil"/>
              <w:right w:val="single" w:sz="4" w:space="0" w:color="auto"/>
            </w:tcBorders>
            <w:shd w:val="clear" w:color="000000" w:fill="F2F2F2"/>
            <w:noWrap/>
            <w:vAlign w:val="center"/>
            <w:hideMark/>
          </w:tcPr>
          <w:p w14:paraId="18FFFD61" w14:textId="77777777" w:rsidR="003D4451" w:rsidRPr="007143A6" w:rsidRDefault="003D4451" w:rsidP="007143A6">
            <w:pPr>
              <w:jc w:val="center"/>
              <w:rPr>
                <w:rFonts w:ascii="Arial Narrow" w:eastAsia="Times New Roman" w:hAnsi="Arial Narrow" w:cs="Calibri"/>
                <w:b/>
                <w:bCs/>
                <w:color w:val="000000"/>
                <w:sz w:val="18"/>
                <w:szCs w:val="18"/>
                <w:lang w:val="es-CL" w:eastAsia="es-CL"/>
              </w:rPr>
            </w:pPr>
            <w:r w:rsidRPr="007143A6">
              <w:rPr>
                <w:rFonts w:ascii="Arial Narrow" w:eastAsia="Times New Roman" w:hAnsi="Arial Narrow" w:cs="Calibri"/>
                <w:b/>
                <w:bCs/>
                <w:color w:val="000000"/>
                <w:sz w:val="18"/>
                <w:szCs w:val="18"/>
                <w:lang w:val="es-CL" w:eastAsia="es-CL"/>
              </w:rPr>
              <w:t>P. Total</w:t>
            </w:r>
          </w:p>
        </w:tc>
      </w:tr>
      <w:tr w:rsidR="003D4451" w:rsidRPr="007143A6" w14:paraId="2A3C2227" w14:textId="77777777" w:rsidTr="00593F0C">
        <w:trPr>
          <w:trHeight w:val="330"/>
        </w:trPr>
        <w:tc>
          <w:tcPr>
            <w:tcW w:w="0" w:type="auto"/>
            <w:tcBorders>
              <w:top w:val="nil"/>
              <w:left w:val="single" w:sz="4" w:space="0" w:color="auto"/>
              <w:bottom w:val="single" w:sz="4" w:space="0" w:color="auto"/>
              <w:right w:val="nil"/>
            </w:tcBorders>
            <w:shd w:val="clear" w:color="000000" w:fill="F2F2F2"/>
            <w:noWrap/>
            <w:vAlign w:val="center"/>
            <w:hideMark/>
          </w:tcPr>
          <w:p w14:paraId="61FAC0CC" w14:textId="77777777" w:rsidR="003D4451" w:rsidRPr="007143A6" w:rsidRDefault="003D4451" w:rsidP="007143A6">
            <w:pPr>
              <w:jc w:val="center"/>
              <w:rPr>
                <w:rFonts w:ascii="Arial Narrow" w:eastAsia="Times New Roman" w:hAnsi="Arial Narrow" w:cs="Calibri"/>
                <w:b/>
                <w:bCs/>
                <w:color w:val="000000"/>
                <w:sz w:val="18"/>
                <w:szCs w:val="18"/>
                <w:lang w:val="es-CL" w:eastAsia="es-CL"/>
              </w:rPr>
            </w:pPr>
            <w:r w:rsidRPr="007143A6">
              <w:rPr>
                <w:rFonts w:ascii="Arial Narrow" w:eastAsia="Times New Roman" w:hAnsi="Arial Narrow" w:cs="Calibri"/>
                <w:b/>
                <w:bCs/>
                <w:color w:val="000000"/>
                <w:sz w:val="18"/>
                <w:szCs w:val="18"/>
                <w:lang w:val="es-CL" w:eastAsia="es-CL"/>
              </w:rPr>
              <w:t>1</w:t>
            </w:r>
          </w:p>
        </w:tc>
        <w:tc>
          <w:tcPr>
            <w:tcW w:w="5142" w:type="dxa"/>
            <w:tcBorders>
              <w:top w:val="single" w:sz="4" w:space="0" w:color="auto"/>
              <w:left w:val="single" w:sz="4" w:space="0" w:color="auto"/>
              <w:bottom w:val="single" w:sz="4" w:space="0" w:color="auto"/>
              <w:right w:val="nil"/>
            </w:tcBorders>
            <w:shd w:val="clear" w:color="000000" w:fill="F2F2F2"/>
            <w:noWrap/>
            <w:vAlign w:val="center"/>
            <w:hideMark/>
          </w:tcPr>
          <w:p w14:paraId="6BC32E6B" w14:textId="77777777" w:rsidR="003D4451" w:rsidRPr="007143A6" w:rsidRDefault="003D4451" w:rsidP="007143A6">
            <w:pPr>
              <w:rPr>
                <w:rFonts w:ascii="Arial Narrow" w:eastAsia="Times New Roman" w:hAnsi="Arial Narrow" w:cs="Calibri"/>
                <w:b/>
                <w:bCs/>
                <w:color w:val="000000"/>
                <w:sz w:val="18"/>
                <w:szCs w:val="18"/>
                <w:lang w:val="es-CL" w:eastAsia="es-CL"/>
              </w:rPr>
            </w:pPr>
            <w:r w:rsidRPr="007143A6">
              <w:rPr>
                <w:rFonts w:ascii="Arial Narrow" w:eastAsia="Times New Roman" w:hAnsi="Arial Narrow" w:cs="Calibri"/>
                <w:b/>
                <w:bCs/>
                <w:color w:val="000000"/>
                <w:sz w:val="18"/>
                <w:szCs w:val="18"/>
                <w:lang w:eastAsia="es-CL"/>
              </w:rPr>
              <w:t>Implementación de nuevos equipos de iluminación</w:t>
            </w:r>
          </w:p>
        </w:tc>
        <w:tc>
          <w:tcPr>
            <w:tcW w:w="993" w:type="dxa"/>
            <w:tcBorders>
              <w:top w:val="single" w:sz="4" w:space="0" w:color="auto"/>
              <w:left w:val="nil"/>
              <w:bottom w:val="single" w:sz="4" w:space="0" w:color="auto"/>
              <w:right w:val="nil"/>
            </w:tcBorders>
            <w:shd w:val="clear" w:color="000000" w:fill="F2F2F2"/>
            <w:noWrap/>
            <w:vAlign w:val="bottom"/>
            <w:hideMark/>
          </w:tcPr>
          <w:p w14:paraId="39D8B6AF" w14:textId="77777777" w:rsidR="003D4451" w:rsidRPr="007143A6" w:rsidRDefault="003D4451" w:rsidP="003D4451">
            <w:pP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 </w:t>
            </w:r>
          </w:p>
        </w:tc>
        <w:tc>
          <w:tcPr>
            <w:tcW w:w="992" w:type="dxa"/>
            <w:tcBorders>
              <w:top w:val="single" w:sz="4" w:space="0" w:color="auto"/>
              <w:left w:val="nil"/>
              <w:bottom w:val="single" w:sz="4" w:space="0" w:color="auto"/>
              <w:right w:val="nil"/>
            </w:tcBorders>
            <w:shd w:val="clear" w:color="000000" w:fill="F2F2F2"/>
            <w:noWrap/>
            <w:vAlign w:val="bottom"/>
            <w:hideMark/>
          </w:tcPr>
          <w:p w14:paraId="49E51C22" w14:textId="77777777" w:rsidR="003D4451" w:rsidRPr="007143A6" w:rsidRDefault="003D4451" w:rsidP="003D4451">
            <w:pP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 </w:t>
            </w:r>
          </w:p>
        </w:tc>
        <w:tc>
          <w:tcPr>
            <w:tcW w:w="1739" w:type="dxa"/>
            <w:tcBorders>
              <w:top w:val="single" w:sz="4" w:space="0" w:color="auto"/>
              <w:left w:val="nil"/>
              <w:bottom w:val="single" w:sz="4" w:space="0" w:color="auto"/>
              <w:right w:val="single" w:sz="4" w:space="0" w:color="auto"/>
            </w:tcBorders>
            <w:shd w:val="clear" w:color="000000" w:fill="F2F2F2"/>
            <w:noWrap/>
            <w:vAlign w:val="bottom"/>
            <w:hideMark/>
          </w:tcPr>
          <w:p w14:paraId="757525E8" w14:textId="77777777" w:rsidR="003D4451" w:rsidRPr="007143A6" w:rsidRDefault="003D4451" w:rsidP="003D4451">
            <w:pP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 </w:t>
            </w:r>
          </w:p>
        </w:tc>
      </w:tr>
      <w:tr w:rsidR="003D4451" w:rsidRPr="007143A6" w14:paraId="0E119C6A" w14:textId="77777777" w:rsidTr="00593F0C">
        <w:trPr>
          <w:trHeight w:val="330"/>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5FF70928" w14:textId="77777777" w:rsidR="003D4451" w:rsidRPr="007143A6" w:rsidRDefault="003D4451" w:rsidP="007143A6">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1.1</w:t>
            </w:r>
          </w:p>
        </w:tc>
        <w:tc>
          <w:tcPr>
            <w:tcW w:w="5142" w:type="dxa"/>
            <w:tcBorders>
              <w:top w:val="nil"/>
              <w:left w:val="nil"/>
              <w:bottom w:val="single" w:sz="4" w:space="0" w:color="auto"/>
              <w:right w:val="single" w:sz="4" w:space="0" w:color="auto"/>
            </w:tcBorders>
            <w:shd w:val="clear" w:color="auto" w:fill="auto"/>
            <w:vAlign w:val="center"/>
            <w:hideMark/>
          </w:tcPr>
          <w:p w14:paraId="23273F51" w14:textId="77777777" w:rsidR="003D4451" w:rsidRPr="007143A6" w:rsidRDefault="003D4451" w:rsidP="007143A6">
            <w:pP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Pantalla led 120 x 600 x11,4 58W 6500K 220V</w:t>
            </w:r>
          </w:p>
        </w:tc>
        <w:tc>
          <w:tcPr>
            <w:tcW w:w="993" w:type="dxa"/>
            <w:tcBorders>
              <w:top w:val="nil"/>
              <w:left w:val="nil"/>
              <w:bottom w:val="single" w:sz="4" w:space="0" w:color="auto"/>
              <w:right w:val="single" w:sz="4" w:space="0" w:color="auto"/>
            </w:tcBorders>
            <w:shd w:val="clear" w:color="000000" w:fill="FFFFFF"/>
            <w:noWrap/>
            <w:vAlign w:val="center"/>
            <w:hideMark/>
          </w:tcPr>
          <w:p w14:paraId="33B4BC9A" w14:textId="77777777" w:rsidR="003D4451" w:rsidRPr="007143A6" w:rsidRDefault="003D4451" w:rsidP="003D4451">
            <w:pPr>
              <w:jc w:val="center"/>
              <w:rPr>
                <w:rFonts w:ascii="Arial Narrow" w:eastAsia="Times New Roman" w:hAnsi="Arial Narrow" w:cs="Calibri"/>
                <w:color w:val="000000"/>
                <w:sz w:val="18"/>
                <w:szCs w:val="18"/>
                <w:lang w:val="es-CL" w:eastAsia="es-CL"/>
              </w:rPr>
            </w:pPr>
            <w:proofErr w:type="spellStart"/>
            <w:r w:rsidRPr="007143A6">
              <w:rPr>
                <w:rFonts w:ascii="Arial Narrow" w:eastAsia="Times New Roman" w:hAnsi="Arial Narrow" w:cs="Calibri"/>
                <w:color w:val="000000"/>
                <w:sz w:val="18"/>
                <w:szCs w:val="18"/>
                <w:lang w:val="es-CL" w:eastAsia="es-CL"/>
              </w:rPr>
              <w:t>Und</w:t>
            </w:r>
            <w:proofErr w:type="spellEnd"/>
            <w:r w:rsidRPr="007143A6">
              <w:rPr>
                <w:rFonts w:ascii="Arial Narrow" w:eastAsia="Times New Roman" w:hAnsi="Arial Narrow" w:cs="Calibri"/>
                <w:color w:val="000000"/>
                <w:sz w:val="18"/>
                <w:szCs w:val="18"/>
                <w:lang w:val="es-CL" w:eastAsia="es-CL"/>
              </w:rPr>
              <w:t>.</w:t>
            </w:r>
          </w:p>
        </w:tc>
        <w:tc>
          <w:tcPr>
            <w:tcW w:w="992" w:type="dxa"/>
            <w:tcBorders>
              <w:top w:val="nil"/>
              <w:left w:val="nil"/>
              <w:bottom w:val="single" w:sz="4" w:space="0" w:color="auto"/>
              <w:right w:val="single" w:sz="4" w:space="0" w:color="auto"/>
            </w:tcBorders>
            <w:shd w:val="clear" w:color="000000" w:fill="FFFFFF"/>
            <w:noWrap/>
            <w:vAlign w:val="center"/>
            <w:hideMark/>
          </w:tcPr>
          <w:p w14:paraId="37B41FEF" w14:textId="77777777" w:rsidR="003D4451" w:rsidRPr="007143A6" w:rsidRDefault="003D4451" w:rsidP="003D4451">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15,0</w:t>
            </w:r>
          </w:p>
        </w:tc>
        <w:tc>
          <w:tcPr>
            <w:tcW w:w="1739" w:type="dxa"/>
            <w:tcBorders>
              <w:top w:val="nil"/>
              <w:left w:val="nil"/>
              <w:bottom w:val="single" w:sz="4" w:space="0" w:color="auto"/>
              <w:right w:val="single" w:sz="4" w:space="0" w:color="auto"/>
            </w:tcBorders>
            <w:shd w:val="clear" w:color="000000" w:fill="FFFFFF"/>
            <w:noWrap/>
            <w:vAlign w:val="center"/>
            <w:hideMark/>
          </w:tcPr>
          <w:p w14:paraId="1439F250" w14:textId="77777777" w:rsidR="003D4451" w:rsidRPr="007143A6" w:rsidRDefault="003D4451" w:rsidP="003D4451">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 </w:t>
            </w:r>
          </w:p>
        </w:tc>
      </w:tr>
      <w:tr w:rsidR="003D4451" w:rsidRPr="007143A6" w14:paraId="1FD40396" w14:textId="77777777" w:rsidTr="00593F0C">
        <w:trPr>
          <w:trHeight w:val="330"/>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54AA4E92" w14:textId="77777777" w:rsidR="003D4451" w:rsidRPr="007143A6" w:rsidRDefault="003D4451" w:rsidP="007143A6">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1.2</w:t>
            </w:r>
          </w:p>
        </w:tc>
        <w:tc>
          <w:tcPr>
            <w:tcW w:w="5142" w:type="dxa"/>
            <w:tcBorders>
              <w:top w:val="nil"/>
              <w:left w:val="nil"/>
              <w:bottom w:val="single" w:sz="4" w:space="0" w:color="auto"/>
              <w:right w:val="single" w:sz="4" w:space="0" w:color="auto"/>
            </w:tcBorders>
            <w:shd w:val="clear" w:color="auto" w:fill="auto"/>
            <w:vAlign w:val="center"/>
            <w:hideMark/>
          </w:tcPr>
          <w:p w14:paraId="24951C7E" w14:textId="77777777" w:rsidR="003D4451" w:rsidRPr="007143A6" w:rsidRDefault="003D4451" w:rsidP="007143A6">
            <w:pP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Pantalla led 1200 x 300 x11,4 40W 6500K 220V</w:t>
            </w:r>
          </w:p>
        </w:tc>
        <w:tc>
          <w:tcPr>
            <w:tcW w:w="993" w:type="dxa"/>
            <w:tcBorders>
              <w:top w:val="nil"/>
              <w:left w:val="nil"/>
              <w:bottom w:val="single" w:sz="4" w:space="0" w:color="auto"/>
              <w:right w:val="single" w:sz="4" w:space="0" w:color="auto"/>
            </w:tcBorders>
            <w:shd w:val="clear" w:color="000000" w:fill="FFFFFF"/>
            <w:noWrap/>
            <w:vAlign w:val="center"/>
            <w:hideMark/>
          </w:tcPr>
          <w:p w14:paraId="0772E55E" w14:textId="77777777" w:rsidR="003D4451" w:rsidRPr="007143A6" w:rsidRDefault="003D4451" w:rsidP="003D4451">
            <w:pPr>
              <w:jc w:val="center"/>
              <w:rPr>
                <w:rFonts w:ascii="Arial Narrow" w:eastAsia="Times New Roman" w:hAnsi="Arial Narrow" w:cs="Calibri"/>
                <w:color w:val="000000"/>
                <w:sz w:val="18"/>
                <w:szCs w:val="18"/>
                <w:lang w:val="es-CL" w:eastAsia="es-CL"/>
              </w:rPr>
            </w:pPr>
            <w:proofErr w:type="spellStart"/>
            <w:r w:rsidRPr="007143A6">
              <w:rPr>
                <w:rFonts w:ascii="Arial Narrow" w:eastAsia="Times New Roman" w:hAnsi="Arial Narrow" w:cs="Calibri"/>
                <w:color w:val="000000"/>
                <w:sz w:val="18"/>
                <w:szCs w:val="18"/>
                <w:lang w:val="es-CL" w:eastAsia="es-CL"/>
              </w:rPr>
              <w:t>Und</w:t>
            </w:r>
            <w:proofErr w:type="spellEnd"/>
            <w:r w:rsidRPr="007143A6">
              <w:rPr>
                <w:rFonts w:ascii="Arial Narrow" w:eastAsia="Times New Roman" w:hAnsi="Arial Narrow" w:cs="Calibri"/>
                <w:color w:val="000000"/>
                <w:sz w:val="18"/>
                <w:szCs w:val="18"/>
                <w:lang w:val="es-CL" w:eastAsia="es-CL"/>
              </w:rPr>
              <w:t>.</w:t>
            </w:r>
          </w:p>
        </w:tc>
        <w:tc>
          <w:tcPr>
            <w:tcW w:w="992" w:type="dxa"/>
            <w:tcBorders>
              <w:top w:val="nil"/>
              <w:left w:val="nil"/>
              <w:bottom w:val="single" w:sz="4" w:space="0" w:color="auto"/>
              <w:right w:val="single" w:sz="4" w:space="0" w:color="auto"/>
            </w:tcBorders>
            <w:shd w:val="clear" w:color="000000" w:fill="FFFFFF"/>
            <w:noWrap/>
            <w:vAlign w:val="center"/>
            <w:hideMark/>
          </w:tcPr>
          <w:p w14:paraId="5DD60796" w14:textId="77777777" w:rsidR="003D4451" w:rsidRPr="007143A6" w:rsidRDefault="003D4451" w:rsidP="003D4451">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60,0</w:t>
            </w:r>
          </w:p>
        </w:tc>
        <w:tc>
          <w:tcPr>
            <w:tcW w:w="1739" w:type="dxa"/>
            <w:tcBorders>
              <w:top w:val="nil"/>
              <w:left w:val="nil"/>
              <w:bottom w:val="single" w:sz="4" w:space="0" w:color="auto"/>
              <w:right w:val="single" w:sz="4" w:space="0" w:color="auto"/>
            </w:tcBorders>
            <w:shd w:val="clear" w:color="000000" w:fill="FFFFFF"/>
            <w:noWrap/>
            <w:vAlign w:val="center"/>
            <w:hideMark/>
          </w:tcPr>
          <w:p w14:paraId="76EDE76C" w14:textId="77777777" w:rsidR="003D4451" w:rsidRPr="007143A6" w:rsidRDefault="003D4451" w:rsidP="003D4451">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 </w:t>
            </w:r>
          </w:p>
        </w:tc>
      </w:tr>
      <w:tr w:rsidR="003D4451" w:rsidRPr="007143A6" w14:paraId="748E9DC6" w14:textId="77777777" w:rsidTr="00593F0C">
        <w:trPr>
          <w:trHeight w:val="330"/>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39A53F5" w14:textId="77777777" w:rsidR="003D4451" w:rsidRPr="007143A6" w:rsidRDefault="003D4451" w:rsidP="007143A6">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1.3</w:t>
            </w:r>
          </w:p>
        </w:tc>
        <w:tc>
          <w:tcPr>
            <w:tcW w:w="5142" w:type="dxa"/>
            <w:tcBorders>
              <w:top w:val="nil"/>
              <w:left w:val="nil"/>
              <w:bottom w:val="single" w:sz="4" w:space="0" w:color="auto"/>
              <w:right w:val="single" w:sz="4" w:space="0" w:color="auto"/>
            </w:tcBorders>
            <w:shd w:val="clear" w:color="auto" w:fill="auto"/>
            <w:vAlign w:val="center"/>
            <w:hideMark/>
          </w:tcPr>
          <w:p w14:paraId="729395E6" w14:textId="77777777" w:rsidR="003D4451" w:rsidRPr="007143A6" w:rsidRDefault="003D4451" w:rsidP="007143A6">
            <w:pP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Kit superficie panel 300 x 1200, marco color blanco</w:t>
            </w:r>
          </w:p>
        </w:tc>
        <w:tc>
          <w:tcPr>
            <w:tcW w:w="993" w:type="dxa"/>
            <w:tcBorders>
              <w:top w:val="nil"/>
              <w:left w:val="nil"/>
              <w:bottom w:val="single" w:sz="4" w:space="0" w:color="auto"/>
              <w:right w:val="single" w:sz="4" w:space="0" w:color="auto"/>
            </w:tcBorders>
            <w:shd w:val="clear" w:color="000000" w:fill="FFFFFF"/>
            <w:noWrap/>
            <w:vAlign w:val="center"/>
            <w:hideMark/>
          </w:tcPr>
          <w:p w14:paraId="22EA85BA" w14:textId="77777777" w:rsidR="003D4451" w:rsidRPr="007143A6" w:rsidRDefault="003D4451" w:rsidP="003D4451">
            <w:pPr>
              <w:jc w:val="center"/>
              <w:rPr>
                <w:rFonts w:ascii="Arial Narrow" w:eastAsia="Times New Roman" w:hAnsi="Arial Narrow" w:cs="Calibri"/>
                <w:color w:val="000000"/>
                <w:sz w:val="18"/>
                <w:szCs w:val="18"/>
                <w:lang w:val="es-CL" w:eastAsia="es-CL"/>
              </w:rPr>
            </w:pPr>
            <w:proofErr w:type="spellStart"/>
            <w:r w:rsidRPr="007143A6">
              <w:rPr>
                <w:rFonts w:ascii="Arial Narrow" w:eastAsia="Times New Roman" w:hAnsi="Arial Narrow" w:cs="Calibri"/>
                <w:color w:val="000000"/>
                <w:sz w:val="18"/>
                <w:szCs w:val="18"/>
                <w:lang w:val="es-CL" w:eastAsia="es-CL"/>
              </w:rPr>
              <w:t>Und</w:t>
            </w:r>
            <w:proofErr w:type="spellEnd"/>
            <w:r w:rsidRPr="007143A6">
              <w:rPr>
                <w:rFonts w:ascii="Arial Narrow" w:eastAsia="Times New Roman" w:hAnsi="Arial Narrow" w:cs="Calibri"/>
                <w:color w:val="000000"/>
                <w:sz w:val="18"/>
                <w:szCs w:val="18"/>
                <w:lang w:val="es-CL" w:eastAsia="es-CL"/>
              </w:rPr>
              <w:t>.</w:t>
            </w:r>
          </w:p>
        </w:tc>
        <w:tc>
          <w:tcPr>
            <w:tcW w:w="992" w:type="dxa"/>
            <w:tcBorders>
              <w:top w:val="nil"/>
              <w:left w:val="nil"/>
              <w:bottom w:val="single" w:sz="4" w:space="0" w:color="auto"/>
              <w:right w:val="single" w:sz="4" w:space="0" w:color="auto"/>
            </w:tcBorders>
            <w:shd w:val="clear" w:color="000000" w:fill="FFFFFF"/>
            <w:noWrap/>
            <w:vAlign w:val="center"/>
            <w:hideMark/>
          </w:tcPr>
          <w:p w14:paraId="1A18FD13" w14:textId="77777777" w:rsidR="003D4451" w:rsidRPr="007143A6" w:rsidRDefault="003D4451" w:rsidP="003D4451">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45,0</w:t>
            </w:r>
          </w:p>
        </w:tc>
        <w:tc>
          <w:tcPr>
            <w:tcW w:w="1739" w:type="dxa"/>
            <w:tcBorders>
              <w:top w:val="nil"/>
              <w:left w:val="nil"/>
              <w:bottom w:val="single" w:sz="4" w:space="0" w:color="auto"/>
              <w:right w:val="single" w:sz="4" w:space="0" w:color="auto"/>
            </w:tcBorders>
            <w:shd w:val="clear" w:color="000000" w:fill="FFFFFF"/>
            <w:noWrap/>
            <w:vAlign w:val="center"/>
            <w:hideMark/>
          </w:tcPr>
          <w:p w14:paraId="4BB186D6" w14:textId="77777777" w:rsidR="003D4451" w:rsidRPr="007143A6" w:rsidRDefault="003D4451" w:rsidP="003D4451">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 </w:t>
            </w:r>
          </w:p>
        </w:tc>
      </w:tr>
      <w:tr w:rsidR="003D4451" w:rsidRPr="007143A6" w14:paraId="6ABDCF2F" w14:textId="77777777" w:rsidTr="00593F0C">
        <w:trPr>
          <w:trHeight w:val="330"/>
        </w:trPr>
        <w:tc>
          <w:tcPr>
            <w:tcW w:w="0" w:type="auto"/>
            <w:tcBorders>
              <w:top w:val="nil"/>
              <w:left w:val="single" w:sz="4" w:space="0" w:color="auto"/>
              <w:bottom w:val="single" w:sz="4" w:space="0" w:color="auto"/>
              <w:right w:val="nil"/>
            </w:tcBorders>
            <w:shd w:val="clear" w:color="000000" w:fill="FFFFFF"/>
            <w:noWrap/>
            <w:vAlign w:val="center"/>
            <w:hideMark/>
          </w:tcPr>
          <w:p w14:paraId="1E47B390" w14:textId="77777777" w:rsidR="003D4451" w:rsidRPr="007143A6" w:rsidRDefault="003D4451" w:rsidP="007143A6">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1.4</w:t>
            </w:r>
          </w:p>
        </w:tc>
        <w:tc>
          <w:tcPr>
            <w:tcW w:w="5142" w:type="dxa"/>
            <w:tcBorders>
              <w:top w:val="nil"/>
              <w:left w:val="single" w:sz="4" w:space="0" w:color="auto"/>
              <w:bottom w:val="single" w:sz="4" w:space="0" w:color="auto"/>
              <w:right w:val="single" w:sz="4" w:space="0" w:color="auto"/>
            </w:tcBorders>
            <w:shd w:val="clear" w:color="auto" w:fill="auto"/>
            <w:vAlign w:val="center"/>
            <w:hideMark/>
          </w:tcPr>
          <w:p w14:paraId="3FC04DE4" w14:textId="77777777" w:rsidR="003D4451" w:rsidRPr="007143A6" w:rsidRDefault="003D4451" w:rsidP="007143A6">
            <w:pP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Kit superficie panel 600 x 1200, marco color blanco</w:t>
            </w:r>
          </w:p>
        </w:tc>
        <w:tc>
          <w:tcPr>
            <w:tcW w:w="993" w:type="dxa"/>
            <w:tcBorders>
              <w:top w:val="nil"/>
              <w:left w:val="nil"/>
              <w:bottom w:val="single" w:sz="4" w:space="0" w:color="auto"/>
              <w:right w:val="single" w:sz="4" w:space="0" w:color="auto"/>
            </w:tcBorders>
            <w:shd w:val="clear" w:color="000000" w:fill="FFFFFF"/>
            <w:noWrap/>
            <w:vAlign w:val="center"/>
            <w:hideMark/>
          </w:tcPr>
          <w:p w14:paraId="4F78EE9B" w14:textId="77777777" w:rsidR="003D4451" w:rsidRPr="007143A6" w:rsidRDefault="003D4451" w:rsidP="003D4451">
            <w:pPr>
              <w:jc w:val="center"/>
              <w:rPr>
                <w:rFonts w:ascii="Arial Narrow" w:eastAsia="Times New Roman" w:hAnsi="Arial Narrow" w:cs="Calibri"/>
                <w:color w:val="000000"/>
                <w:sz w:val="18"/>
                <w:szCs w:val="18"/>
                <w:lang w:val="es-CL" w:eastAsia="es-CL"/>
              </w:rPr>
            </w:pPr>
            <w:proofErr w:type="spellStart"/>
            <w:r w:rsidRPr="007143A6">
              <w:rPr>
                <w:rFonts w:ascii="Arial Narrow" w:eastAsia="Times New Roman" w:hAnsi="Arial Narrow" w:cs="Calibri"/>
                <w:color w:val="000000"/>
                <w:sz w:val="18"/>
                <w:szCs w:val="18"/>
                <w:lang w:val="es-CL" w:eastAsia="es-CL"/>
              </w:rPr>
              <w:t>Und</w:t>
            </w:r>
            <w:proofErr w:type="spellEnd"/>
            <w:r w:rsidRPr="007143A6">
              <w:rPr>
                <w:rFonts w:ascii="Arial Narrow" w:eastAsia="Times New Roman" w:hAnsi="Arial Narrow" w:cs="Calibri"/>
                <w:color w:val="000000"/>
                <w:sz w:val="18"/>
                <w:szCs w:val="18"/>
                <w:lang w:val="es-CL" w:eastAsia="es-CL"/>
              </w:rPr>
              <w:t>.</w:t>
            </w:r>
          </w:p>
        </w:tc>
        <w:tc>
          <w:tcPr>
            <w:tcW w:w="992" w:type="dxa"/>
            <w:tcBorders>
              <w:top w:val="nil"/>
              <w:left w:val="nil"/>
              <w:bottom w:val="single" w:sz="4" w:space="0" w:color="auto"/>
              <w:right w:val="single" w:sz="4" w:space="0" w:color="auto"/>
            </w:tcBorders>
            <w:shd w:val="clear" w:color="000000" w:fill="FFFFFF"/>
            <w:noWrap/>
            <w:vAlign w:val="center"/>
            <w:hideMark/>
          </w:tcPr>
          <w:p w14:paraId="6D6694C9" w14:textId="77777777" w:rsidR="003D4451" w:rsidRPr="007143A6" w:rsidRDefault="003D4451" w:rsidP="003D4451">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10,0</w:t>
            </w:r>
          </w:p>
        </w:tc>
        <w:tc>
          <w:tcPr>
            <w:tcW w:w="1739" w:type="dxa"/>
            <w:tcBorders>
              <w:top w:val="nil"/>
              <w:left w:val="nil"/>
              <w:bottom w:val="single" w:sz="4" w:space="0" w:color="auto"/>
              <w:right w:val="single" w:sz="4" w:space="0" w:color="auto"/>
            </w:tcBorders>
            <w:shd w:val="clear" w:color="000000" w:fill="FFFFFF"/>
            <w:noWrap/>
            <w:vAlign w:val="center"/>
            <w:hideMark/>
          </w:tcPr>
          <w:p w14:paraId="1366D31E" w14:textId="77777777" w:rsidR="003D4451" w:rsidRPr="007143A6" w:rsidRDefault="003D4451" w:rsidP="003D4451">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 </w:t>
            </w:r>
          </w:p>
        </w:tc>
      </w:tr>
      <w:tr w:rsidR="003D4451" w:rsidRPr="007143A6" w14:paraId="64D52DC3" w14:textId="77777777" w:rsidTr="00593F0C">
        <w:trPr>
          <w:trHeight w:val="330"/>
        </w:trPr>
        <w:tc>
          <w:tcPr>
            <w:tcW w:w="0" w:type="auto"/>
            <w:tcBorders>
              <w:top w:val="nil"/>
              <w:left w:val="single" w:sz="4" w:space="0" w:color="auto"/>
              <w:bottom w:val="single" w:sz="4" w:space="0" w:color="auto"/>
              <w:right w:val="nil"/>
            </w:tcBorders>
            <w:shd w:val="clear" w:color="000000" w:fill="FFFFFF"/>
            <w:noWrap/>
            <w:vAlign w:val="center"/>
            <w:hideMark/>
          </w:tcPr>
          <w:p w14:paraId="0EC21B23" w14:textId="77777777" w:rsidR="003D4451" w:rsidRPr="007143A6" w:rsidRDefault="003D4451" w:rsidP="007143A6">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1.5</w:t>
            </w:r>
          </w:p>
        </w:tc>
        <w:tc>
          <w:tcPr>
            <w:tcW w:w="5142" w:type="dxa"/>
            <w:tcBorders>
              <w:top w:val="nil"/>
              <w:left w:val="single" w:sz="4" w:space="0" w:color="auto"/>
              <w:bottom w:val="single" w:sz="4" w:space="0" w:color="auto"/>
              <w:right w:val="nil"/>
            </w:tcBorders>
            <w:shd w:val="clear" w:color="auto" w:fill="auto"/>
            <w:vAlign w:val="center"/>
            <w:hideMark/>
          </w:tcPr>
          <w:p w14:paraId="4797D81E" w14:textId="77777777" w:rsidR="003D4451" w:rsidRPr="007143A6" w:rsidRDefault="003D4451" w:rsidP="007143A6">
            <w:pP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Toma volante 2P+T 10A gris</w:t>
            </w:r>
          </w:p>
        </w:tc>
        <w:tc>
          <w:tcPr>
            <w:tcW w:w="993" w:type="dxa"/>
            <w:tcBorders>
              <w:top w:val="nil"/>
              <w:left w:val="single" w:sz="4" w:space="0" w:color="auto"/>
              <w:bottom w:val="single" w:sz="4" w:space="0" w:color="auto"/>
              <w:right w:val="single" w:sz="4" w:space="0" w:color="auto"/>
            </w:tcBorders>
            <w:shd w:val="clear" w:color="000000" w:fill="FFFFFF"/>
            <w:noWrap/>
            <w:vAlign w:val="center"/>
            <w:hideMark/>
          </w:tcPr>
          <w:p w14:paraId="274ADEE7" w14:textId="77777777" w:rsidR="003D4451" w:rsidRPr="007143A6" w:rsidRDefault="003D4451" w:rsidP="003D4451">
            <w:pPr>
              <w:jc w:val="center"/>
              <w:rPr>
                <w:rFonts w:ascii="Arial Narrow" w:eastAsia="Times New Roman" w:hAnsi="Arial Narrow" w:cs="Calibri"/>
                <w:color w:val="000000"/>
                <w:sz w:val="18"/>
                <w:szCs w:val="18"/>
                <w:lang w:val="es-CL" w:eastAsia="es-CL"/>
              </w:rPr>
            </w:pPr>
            <w:proofErr w:type="spellStart"/>
            <w:r w:rsidRPr="007143A6">
              <w:rPr>
                <w:rFonts w:ascii="Arial Narrow" w:eastAsia="Times New Roman" w:hAnsi="Arial Narrow" w:cs="Calibri"/>
                <w:color w:val="000000"/>
                <w:sz w:val="18"/>
                <w:szCs w:val="18"/>
                <w:lang w:val="es-CL" w:eastAsia="es-CL"/>
              </w:rPr>
              <w:t>Und</w:t>
            </w:r>
            <w:proofErr w:type="spellEnd"/>
            <w:r w:rsidRPr="007143A6">
              <w:rPr>
                <w:rFonts w:ascii="Arial Narrow" w:eastAsia="Times New Roman" w:hAnsi="Arial Narrow" w:cs="Calibri"/>
                <w:color w:val="000000"/>
                <w:sz w:val="18"/>
                <w:szCs w:val="18"/>
                <w:lang w:val="es-CL" w:eastAsia="es-CL"/>
              </w:rPr>
              <w:t>.</w:t>
            </w:r>
          </w:p>
        </w:tc>
        <w:tc>
          <w:tcPr>
            <w:tcW w:w="992" w:type="dxa"/>
            <w:tcBorders>
              <w:top w:val="nil"/>
              <w:left w:val="nil"/>
              <w:bottom w:val="single" w:sz="4" w:space="0" w:color="auto"/>
              <w:right w:val="single" w:sz="4" w:space="0" w:color="auto"/>
            </w:tcBorders>
            <w:shd w:val="clear" w:color="000000" w:fill="FFFFFF"/>
            <w:noWrap/>
            <w:vAlign w:val="center"/>
            <w:hideMark/>
          </w:tcPr>
          <w:p w14:paraId="7E55FBE3" w14:textId="77777777" w:rsidR="003D4451" w:rsidRPr="007143A6" w:rsidRDefault="003D4451" w:rsidP="003D4451">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8,0</w:t>
            </w:r>
          </w:p>
        </w:tc>
        <w:tc>
          <w:tcPr>
            <w:tcW w:w="1739" w:type="dxa"/>
            <w:tcBorders>
              <w:top w:val="nil"/>
              <w:left w:val="nil"/>
              <w:bottom w:val="single" w:sz="4" w:space="0" w:color="auto"/>
              <w:right w:val="single" w:sz="4" w:space="0" w:color="auto"/>
            </w:tcBorders>
            <w:shd w:val="clear" w:color="000000" w:fill="FFFFFF"/>
            <w:noWrap/>
            <w:vAlign w:val="center"/>
            <w:hideMark/>
          </w:tcPr>
          <w:p w14:paraId="43AD279B" w14:textId="77777777" w:rsidR="003D4451" w:rsidRPr="007143A6" w:rsidRDefault="003D4451" w:rsidP="003D4451">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 </w:t>
            </w:r>
          </w:p>
        </w:tc>
      </w:tr>
      <w:tr w:rsidR="003D4451" w:rsidRPr="007143A6" w14:paraId="53E4EF1F" w14:textId="77777777" w:rsidTr="00593F0C">
        <w:trPr>
          <w:trHeight w:val="330"/>
        </w:trPr>
        <w:tc>
          <w:tcPr>
            <w:tcW w:w="0" w:type="auto"/>
            <w:tcBorders>
              <w:top w:val="nil"/>
              <w:left w:val="single" w:sz="4" w:space="0" w:color="auto"/>
              <w:bottom w:val="single" w:sz="4" w:space="0" w:color="auto"/>
              <w:right w:val="nil"/>
            </w:tcBorders>
            <w:shd w:val="clear" w:color="000000" w:fill="FFFFFF"/>
            <w:noWrap/>
            <w:vAlign w:val="center"/>
            <w:hideMark/>
          </w:tcPr>
          <w:p w14:paraId="6149847A" w14:textId="77777777" w:rsidR="003D4451" w:rsidRPr="007143A6" w:rsidRDefault="003D4451" w:rsidP="007143A6">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1.6</w:t>
            </w:r>
          </w:p>
        </w:tc>
        <w:tc>
          <w:tcPr>
            <w:tcW w:w="5142" w:type="dxa"/>
            <w:tcBorders>
              <w:top w:val="nil"/>
              <w:left w:val="single" w:sz="4" w:space="0" w:color="auto"/>
              <w:bottom w:val="single" w:sz="4" w:space="0" w:color="auto"/>
              <w:right w:val="single" w:sz="4" w:space="0" w:color="auto"/>
            </w:tcBorders>
            <w:shd w:val="clear" w:color="auto" w:fill="auto"/>
            <w:vAlign w:val="center"/>
            <w:hideMark/>
          </w:tcPr>
          <w:p w14:paraId="5C6C3913" w14:textId="77777777" w:rsidR="003D4451" w:rsidRPr="007143A6" w:rsidRDefault="003D4451" w:rsidP="007143A6">
            <w:pP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Enchufe volante de clavija orientable 2P+T 10A gris</w:t>
            </w:r>
          </w:p>
        </w:tc>
        <w:tc>
          <w:tcPr>
            <w:tcW w:w="993" w:type="dxa"/>
            <w:tcBorders>
              <w:top w:val="nil"/>
              <w:left w:val="nil"/>
              <w:bottom w:val="single" w:sz="4" w:space="0" w:color="auto"/>
              <w:right w:val="single" w:sz="4" w:space="0" w:color="auto"/>
            </w:tcBorders>
            <w:shd w:val="clear" w:color="000000" w:fill="FFFFFF"/>
            <w:noWrap/>
            <w:vAlign w:val="center"/>
            <w:hideMark/>
          </w:tcPr>
          <w:p w14:paraId="3ED6784D" w14:textId="77777777" w:rsidR="003D4451" w:rsidRPr="007143A6" w:rsidRDefault="003D4451" w:rsidP="003D4451">
            <w:pPr>
              <w:jc w:val="center"/>
              <w:rPr>
                <w:rFonts w:ascii="Arial Narrow" w:eastAsia="Times New Roman" w:hAnsi="Arial Narrow" w:cs="Calibri"/>
                <w:color w:val="000000"/>
                <w:sz w:val="18"/>
                <w:szCs w:val="18"/>
                <w:lang w:val="es-CL" w:eastAsia="es-CL"/>
              </w:rPr>
            </w:pPr>
            <w:proofErr w:type="spellStart"/>
            <w:r w:rsidRPr="007143A6">
              <w:rPr>
                <w:rFonts w:ascii="Arial Narrow" w:eastAsia="Times New Roman" w:hAnsi="Arial Narrow" w:cs="Calibri"/>
                <w:color w:val="000000"/>
                <w:sz w:val="18"/>
                <w:szCs w:val="18"/>
                <w:lang w:val="es-CL" w:eastAsia="es-CL"/>
              </w:rPr>
              <w:t>Und</w:t>
            </w:r>
            <w:proofErr w:type="spellEnd"/>
            <w:r w:rsidRPr="007143A6">
              <w:rPr>
                <w:rFonts w:ascii="Arial Narrow" w:eastAsia="Times New Roman" w:hAnsi="Arial Narrow" w:cs="Calibri"/>
                <w:color w:val="000000"/>
                <w:sz w:val="18"/>
                <w:szCs w:val="18"/>
                <w:lang w:val="es-CL" w:eastAsia="es-CL"/>
              </w:rPr>
              <w:t>.</w:t>
            </w:r>
          </w:p>
        </w:tc>
        <w:tc>
          <w:tcPr>
            <w:tcW w:w="992" w:type="dxa"/>
            <w:tcBorders>
              <w:top w:val="nil"/>
              <w:left w:val="nil"/>
              <w:bottom w:val="single" w:sz="4" w:space="0" w:color="auto"/>
              <w:right w:val="single" w:sz="4" w:space="0" w:color="auto"/>
            </w:tcBorders>
            <w:shd w:val="clear" w:color="000000" w:fill="FFFFFF"/>
            <w:noWrap/>
            <w:vAlign w:val="center"/>
            <w:hideMark/>
          </w:tcPr>
          <w:p w14:paraId="44D1F91D" w14:textId="77777777" w:rsidR="003D4451" w:rsidRPr="007143A6" w:rsidRDefault="003D4451" w:rsidP="003D4451">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8,0</w:t>
            </w:r>
          </w:p>
        </w:tc>
        <w:tc>
          <w:tcPr>
            <w:tcW w:w="1739" w:type="dxa"/>
            <w:tcBorders>
              <w:top w:val="nil"/>
              <w:left w:val="nil"/>
              <w:bottom w:val="single" w:sz="4" w:space="0" w:color="auto"/>
              <w:right w:val="single" w:sz="4" w:space="0" w:color="auto"/>
            </w:tcBorders>
            <w:shd w:val="clear" w:color="000000" w:fill="FFFFFF"/>
            <w:noWrap/>
            <w:vAlign w:val="center"/>
            <w:hideMark/>
          </w:tcPr>
          <w:p w14:paraId="464EB0E4" w14:textId="77777777" w:rsidR="003D4451" w:rsidRPr="007143A6" w:rsidRDefault="003D4451" w:rsidP="003D4451">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 </w:t>
            </w:r>
          </w:p>
        </w:tc>
      </w:tr>
      <w:tr w:rsidR="003D4451" w:rsidRPr="007143A6" w14:paraId="30D15184" w14:textId="77777777" w:rsidTr="00593F0C">
        <w:trPr>
          <w:trHeight w:val="330"/>
        </w:trPr>
        <w:tc>
          <w:tcPr>
            <w:tcW w:w="0" w:type="auto"/>
            <w:tcBorders>
              <w:top w:val="nil"/>
              <w:left w:val="single" w:sz="4" w:space="0" w:color="auto"/>
              <w:bottom w:val="single" w:sz="4" w:space="0" w:color="auto"/>
              <w:right w:val="nil"/>
            </w:tcBorders>
            <w:shd w:val="clear" w:color="000000" w:fill="F2F2F2"/>
            <w:noWrap/>
            <w:vAlign w:val="center"/>
            <w:hideMark/>
          </w:tcPr>
          <w:p w14:paraId="10B65F5E" w14:textId="77777777" w:rsidR="003D4451" w:rsidRPr="007143A6" w:rsidRDefault="003D4451" w:rsidP="007143A6">
            <w:pPr>
              <w:jc w:val="center"/>
              <w:rPr>
                <w:rFonts w:ascii="Arial Narrow" w:eastAsia="Times New Roman" w:hAnsi="Arial Narrow" w:cs="Calibri"/>
                <w:b/>
                <w:bCs/>
                <w:color w:val="000000"/>
                <w:sz w:val="18"/>
                <w:szCs w:val="18"/>
                <w:lang w:val="es-CL" w:eastAsia="es-CL"/>
              </w:rPr>
            </w:pPr>
            <w:r w:rsidRPr="007143A6">
              <w:rPr>
                <w:rFonts w:ascii="Arial Narrow" w:eastAsia="Times New Roman" w:hAnsi="Arial Narrow" w:cs="Calibri"/>
                <w:b/>
                <w:bCs/>
                <w:color w:val="000000"/>
                <w:sz w:val="18"/>
                <w:szCs w:val="18"/>
                <w:lang w:val="es-CL" w:eastAsia="es-CL"/>
              </w:rPr>
              <w:t>2</w:t>
            </w:r>
          </w:p>
        </w:tc>
        <w:tc>
          <w:tcPr>
            <w:tcW w:w="5142" w:type="dxa"/>
            <w:tcBorders>
              <w:top w:val="nil"/>
              <w:left w:val="single" w:sz="4" w:space="0" w:color="auto"/>
              <w:bottom w:val="single" w:sz="4" w:space="0" w:color="auto"/>
              <w:right w:val="nil"/>
            </w:tcBorders>
            <w:shd w:val="clear" w:color="000000" w:fill="F2F2F2"/>
            <w:noWrap/>
            <w:vAlign w:val="center"/>
            <w:hideMark/>
          </w:tcPr>
          <w:p w14:paraId="3F754A3A" w14:textId="77777777" w:rsidR="003D4451" w:rsidRPr="007143A6" w:rsidRDefault="003D4451" w:rsidP="007143A6">
            <w:pPr>
              <w:rPr>
                <w:rFonts w:ascii="Arial Narrow" w:eastAsia="Times New Roman" w:hAnsi="Arial Narrow" w:cs="Calibri"/>
                <w:b/>
                <w:bCs/>
                <w:color w:val="000000"/>
                <w:sz w:val="18"/>
                <w:szCs w:val="18"/>
                <w:lang w:val="es-CL" w:eastAsia="es-CL"/>
              </w:rPr>
            </w:pPr>
            <w:r w:rsidRPr="007143A6">
              <w:rPr>
                <w:rFonts w:ascii="Arial Narrow" w:eastAsia="Times New Roman" w:hAnsi="Arial Narrow" w:cs="Calibri"/>
                <w:b/>
                <w:bCs/>
                <w:color w:val="000000"/>
                <w:sz w:val="18"/>
                <w:szCs w:val="18"/>
                <w:lang w:eastAsia="es-CL"/>
              </w:rPr>
              <w:t>Implementación de nuevos circuitos.</w:t>
            </w:r>
          </w:p>
        </w:tc>
        <w:tc>
          <w:tcPr>
            <w:tcW w:w="993" w:type="dxa"/>
            <w:tcBorders>
              <w:top w:val="nil"/>
              <w:left w:val="nil"/>
              <w:bottom w:val="single" w:sz="4" w:space="0" w:color="auto"/>
              <w:right w:val="nil"/>
            </w:tcBorders>
            <w:shd w:val="clear" w:color="000000" w:fill="F2F2F2"/>
            <w:noWrap/>
            <w:vAlign w:val="bottom"/>
            <w:hideMark/>
          </w:tcPr>
          <w:p w14:paraId="11AD6BF0" w14:textId="77777777" w:rsidR="003D4451" w:rsidRPr="007143A6" w:rsidRDefault="003D4451" w:rsidP="003D4451">
            <w:pPr>
              <w:rPr>
                <w:rFonts w:ascii="Arial Narrow" w:eastAsia="Times New Roman" w:hAnsi="Arial Narrow" w:cs="Calibri"/>
                <w:b/>
                <w:bCs/>
                <w:color w:val="000000"/>
                <w:sz w:val="18"/>
                <w:szCs w:val="18"/>
                <w:lang w:val="es-CL" w:eastAsia="es-CL"/>
              </w:rPr>
            </w:pPr>
            <w:r w:rsidRPr="007143A6">
              <w:rPr>
                <w:rFonts w:ascii="Arial Narrow" w:eastAsia="Times New Roman" w:hAnsi="Arial Narrow" w:cs="Calibri"/>
                <w:b/>
                <w:bCs/>
                <w:color w:val="000000"/>
                <w:sz w:val="18"/>
                <w:szCs w:val="18"/>
                <w:lang w:val="es-CL" w:eastAsia="es-CL"/>
              </w:rPr>
              <w:t> </w:t>
            </w:r>
          </w:p>
        </w:tc>
        <w:tc>
          <w:tcPr>
            <w:tcW w:w="992" w:type="dxa"/>
            <w:tcBorders>
              <w:top w:val="nil"/>
              <w:left w:val="nil"/>
              <w:bottom w:val="single" w:sz="4" w:space="0" w:color="auto"/>
              <w:right w:val="nil"/>
            </w:tcBorders>
            <w:shd w:val="clear" w:color="000000" w:fill="F2F2F2"/>
            <w:noWrap/>
            <w:vAlign w:val="bottom"/>
            <w:hideMark/>
          </w:tcPr>
          <w:p w14:paraId="451299FF" w14:textId="77777777" w:rsidR="003D4451" w:rsidRPr="007143A6" w:rsidRDefault="003D4451" w:rsidP="003D4451">
            <w:pPr>
              <w:rPr>
                <w:rFonts w:ascii="Arial Narrow" w:eastAsia="Times New Roman" w:hAnsi="Arial Narrow" w:cs="Calibri"/>
                <w:b/>
                <w:bCs/>
                <w:color w:val="000000"/>
                <w:sz w:val="18"/>
                <w:szCs w:val="18"/>
                <w:lang w:val="es-CL" w:eastAsia="es-CL"/>
              </w:rPr>
            </w:pPr>
            <w:r w:rsidRPr="007143A6">
              <w:rPr>
                <w:rFonts w:ascii="Arial Narrow" w:eastAsia="Times New Roman" w:hAnsi="Arial Narrow" w:cs="Calibri"/>
                <w:b/>
                <w:bCs/>
                <w:color w:val="000000"/>
                <w:sz w:val="18"/>
                <w:szCs w:val="18"/>
                <w:lang w:val="es-CL" w:eastAsia="es-CL"/>
              </w:rPr>
              <w:t> </w:t>
            </w:r>
          </w:p>
        </w:tc>
        <w:tc>
          <w:tcPr>
            <w:tcW w:w="1739" w:type="dxa"/>
            <w:tcBorders>
              <w:top w:val="nil"/>
              <w:left w:val="nil"/>
              <w:bottom w:val="single" w:sz="4" w:space="0" w:color="auto"/>
              <w:right w:val="single" w:sz="4" w:space="0" w:color="auto"/>
            </w:tcBorders>
            <w:shd w:val="clear" w:color="000000" w:fill="F2F2F2"/>
            <w:noWrap/>
            <w:vAlign w:val="bottom"/>
            <w:hideMark/>
          </w:tcPr>
          <w:p w14:paraId="75AAB43C" w14:textId="77777777" w:rsidR="003D4451" w:rsidRPr="007143A6" w:rsidRDefault="003D4451" w:rsidP="003D4451">
            <w:pPr>
              <w:rPr>
                <w:rFonts w:ascii="Arial Narrow" w:eastAsia="Times New Roman" w:hAnsi="Arial Narrow" w:cs="Calibri"/>
                <w:b/>
                <w:bCs/>
                <w:color w:val="000000"/>
                <w:sz w:val="18"/>
                <w:szCs w:val="18"/>
                <w:lang w:val="es-CL" w:eastAsia="es-CL"/>
              </w:rPr>
            </w:pPr>
            <w:r w:rsidRPr="007143A6">
              <w:rPr>
                <w:rFonts w:ascii="Arial Narrow" w:eastAsia="Times New Roman" w:hAnsi="Arial Narrow" w:cs="Calibri"/>
                <w:b/>
                <w:bCs/>
                <w:color w:val="000000"/>
                <w:sz w:val="18"/>
                <w:szCs w:val="18"/>
                <w:lang w:val="es-CL" w:eastAsia="es-CL"/>
              </w:rPr>
              <w:t> </w:t>
            </w:r>
          </w:p>
        </w:tc>
      </w:tr>
      <w:tr w:rsidR="003D4451" w:rsidRPr="007143A6" w14:paraId="7C76BB2B" w14:textId="77777777" w:rsidTr="00593F0C">
        <w:trPr>
          <w:trHeight w:val="1608"/>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9310832" w14:textId="77777777" w:rsidR="003D4451" w:rsidRPr="007143A6" w:rsidRDefault="003D4451" w:rsidP="007143A6">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2.1</w:t>
            </w:r>
          </w:p>
        </w:tc>
        <w:tc>
          <w:tcPr>
            <w:tcW w:w="5142" w:type="dxa"/>
            <w:tcBorders>
              <w:top w:val="nil"/>
              <w:left w:val="nil"/>
              <w:bottom w:val="single" w:sz="4" w:space="0" w:color="auto"/>
              <w:right w:val="single" w:sz="4" w:space="0" w:color="auto"/>
            </w:tcBorders>
            <w:shd w:val="clear" w:color="auto" w:fill="auto"/>
            <w:vAlign w:val="center"/>
            <w:hideMark/>
          </w:tcPr>
          <w:p w14:paraId="19145ECD" w14:textId="77777777" w:rsidR="003D4451" w:rsidRPr="007143A6" w:rsidRDefault="003D4451" w:rsidP="007143A6">
            <w:pP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Proyectar canalización a la vista para nuevos circuitos de alumbrado y de emergencias. Oferente deberá suministrar e instalar canalización conduit libre halógeno. Para su correcta instalación se deberá proyectar todos sus accesorios (curvas, coplas, terminales, abrazaderas y cajas de derivaciones). En cuanto al conductor este deberá ser libre halógeno, su dimensión o calibre será según el tipo de instalación (iluminación o enchufe) o según indicación del RIC N°4 “Conductores y Canalizaciones”</w:t>
            </w:r>
          </w:p>
        </w:tc>
        <w:tc>
          <w:tcPr>
            <w:tcW w:w="993" w:type="dxa"/>
            <w:tcBorders>
              <w:top w:val="nil"/>
              <w:left w:val="nil"/>
              <w:bottom w:val="single" w:sz="4" w:space="0" w:color="auto"/>
              <w:right w:val="single" w:sz="4" w:space="0" w:color="auto"/>
            </w:tcBorders>
            <w:shd w:val="clear" w:color="000000" w:fill="FFFFFF"/>
            <w:noWrap/>
            <w:vAlign w:val="center"/>
            <w:hideMark/>
          </w:tcPr>
          <w:p w14:paraId="3D85A2E2" w14:textId="77777777" w:rsidR="003D4451" w:rsidRPr="007143A6" w:rsidRDefault="003D4451" w:rsidP="003D4451">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GL</w:t>
            </w:r>
          </w:p>
        </w:tc>
        <w:tc>
          <w:tcPr>
            <w:tcW w:w="992" w:type="dxa"/>
            <w:tcBorders>
              <w:top w:val="nil"/>
              <w:left w:val="nil"/>
              <w:bottom w:val="single" w:sz="4" w:space="0" w:color="auto"/>
              <w:right w:val="single" w:sz="4" w:space="0" w:color="auto"/>
            </w:tcBorders>
            <w:shd w:val="clear" w:color="000000" w:fill="FFFFFF"/>
            <w:noWrap/>
            <w:vAlign w:val="center"/>
            <w:hideMark/>
          </w:tcPr>
          <w:p w14:paraId="4AC68BB9" w14:textId="77777777" w:rsidR="003D4451" w:rsidRPr="007143A6" w:rsidRDefault="003D4451" w:rsidP="003D4451">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1,0</w:t>
            </w:r>
          </w:p>
        </w:tc>
        <w:tc>
          <w:tcPr>
            <w:tcW w:w="1739" w:type="dxa"/>
            <w:tcBorders>
              <w:top w:val="nil"/>
              <w:left w:val="nil"/>
              <w:bottom w:val="single" w:sz="4" w:space="0" w:color="auto"/>
              <w:right w:val="single" w:sz="4" w:space="0" w:color="auto"/>
            </w:tcBorders>
            <w:shd w:val="clear" w:color="000000" w:fill="FFFFFF"/>
            <w:noWrap/>
            <w:vAlign w:val="center"/>
            <w:hideMark/>
          </w:tcPr>
          <w:p w14:paraId="3DEB06F5" w14:textId="77777777" w:rsidR="003D4451" w:rsidRPr="007143A6" w:rsidRDefault="003D4451" w:rsidP="003D4451">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 </w:t>
            </w:r>
          </w:p>
        </w:tc>
      </w:tr>
      <w:tr w:rsidR="003D4451" w:rsidRPr="007143A6" w14:paraId="0FA78B59" w14:textId="77777777" w:rsidTr="00593F0C">
        <w:trPr>
          <w:trHeight w:val="540"/>
        </w:trPr>
        <w:tc>
          <w:tcPr>
            <w:tcW w:w="0" w:type="auto"/>
            <w:tcBorders>
              <w:top w:val="nil"/>
              <w:left w:val="single" w:sz="4" w:space="0" w:color="auto"/>
              <w:bottom w:val="single" w:sz="4" w:space="0" w:color="auto"/>
              <w:right w:val="nil"/>
            </w:tcBorders>
            <w:shd w:val="clear" w:color="000000" w:fill="FFFFFF"/>
            <w:noWrap/>
            <w:vAlign w:val="center"/>
            <w:hideMark/>
          </w:tcPr>
          <w:p w14:paraId="71F75C7A" w14:textId="77777777" w:rsidR="003D4451" w:rsidRPr="007143A6" w:rsidRDefault="003D4451" w:rsidP="007143A6">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2.2</w:t>
            </w:r>
          </w:p>
        </w:tc>
        <w:tc>
          <w:tcPr>
            <w:tcW w:w="5142" w:type="dxa"/>
            <w:tcBorders>
              <w:top w:val="nil"/>
              <w:left w:val="single" w:sz="4" w:space="0" w:color="auto"/>
              <w:bottom w:val="single" w:sz="4" w:space="0" w:color="auto"/>
              <w:right w:val="single" w:sz="4" w:space="0" w:color="auto"/>
            </w:tcBorders>
            <w:shd w:val="clear" w:color="000000" w:fill="FFFFFF"/>
            <w:vAlign w:val="center"/>
            <w:hideMark/>
          </w:tcPr>
          <w:p w14:paraId="39A397E7" w14:textId="77777777" w:rsidR="003D4451" w:rsidRPr="007143A6" w:rsidRDefault="003D4451" w:rsidP="007143A6">
            <w:pP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 xml:space="preserve">Toma enchufes modelo </w:t>
            </w:r>
            <w:proofErr w:type="spellStart"/>
            <w:r w:rsidRPr="007143A6">
              <w:rPr>
                <w:rFonts w:ascii="Arial Narrow" w:eastAsia="Times New Roman" w:hAnsi="Arial Narrow" w:cs="Calibri"/>
                <w:color w:val="000000"/>
                <w:sz w:val="18"/>
                <w:szCs w:val="18"/>
                <w:lang w:val="es-CL" w:eastAsia="es-CL"/>
              </w:rPr>
              <w:t>Matix</w:t>
            </w:r>
            <w:proofErr w:type="spellEnd"/>
            <w:r w:rsidRPr="007143A6">
              <w:rPr>
                <w:rFonts w:ascii="Arial Narrow" w:eastAsia="Times New Roman" w:hAnsi="Arial Narrow" w:cs="Calibri"/>
                <w:color w:val="000000"/>
                <w:sz w:val="18"/>
                <w:szCs w:val="18"/>
                <w:lang w:val="es-CL" w:eastAsia="es-CL"/>
              </w:rPr>
              <w:t xml:space="preserve"> de color blanco, así también contemplara sus accesorios como los soporte y placa simples, para su correcta instalación.</w:t>
            </w:r>
          </w:p>
        </w:tc>
        <w:tc>
          <w:tcPr>
            <w:tcW w:w="993" w:type="dxa"/>
            <w:tcBorders>
              <w:top w:val="nil"/>
              <w:left w:val="nil"/>
              <w:bottom w:val="single" w:sz="4" w:space="0" w:color="auto"/>
              <w:right w:val="single" w:sz="4" w:space="0" w:color="auto"/>
            </w:tcBorders>
            <w:shd w:val="clear" w:color="000000" w:fill="FFFFFF"/>
            <w:noWrap/>
            <w:vAlign w:val="center"/>
            <w:hideMark/>
          </w:tcPr>
          <w:p w14:paraId="54073BD4" w14:textId="77777777" w:rsidR="003D4451" w:rsidRPr="007143A6" w:rsidRDefault="003D4451" w:rsidP="003D4451">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GL</w:t>
            </w:r>
          </w:p>
        </w:tc>
        <w:tc>
          <w:tcPr>
            <w:tcW w:w="992" w:type="dxa"/>
            <w:tcBorders>
              <w:top w:val="nil"/>
              <w:left w:val="nil"/>
              <w:bottom w:val="single" w:sz="4" w:space="0" w:color="auto"/>
              <w:right w:val="single" w:sz="4" w:space="0" w:color="auto"/>
            </w:tcBorders>
            <w:shd w:val="clear" w:color="000000" w:fill="FFFFFF"/>
            <w:noWrap/>
            <w:vAlign w:val="center"/>
            <w:hideMark/>
          </w:tcPr>
          <w:p w14:paraId="348F15B9" w14:textId="77777777" w:rsidR="003D4451" w:rsidRPr="007143A6" w:rsidRDefault="003D4451" w:rsidP="003D4451">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1,0</w:t>
            </w:r>
          </w:p>
        </w:tc>
        <w:tc>
          <w:tcPr>
            <w:tcW w:w="1739" w:type="dxa"/>
            <w:tcBorders>
              <w:top w:val="nil"/>
              <w:left w:val="nil"/>
              <w:bottom w:val="single" w:sz="4" w:space="0" w:color="auto"/>
              <w:right w:val="single" w:sz="4" w:space="0" w:color="auto"/>
            </w:tcBorders>
            <w:shd w:val="clear" w:color="000000" w:fill="FFFFFF"/>
            <w:noWrap/>
            <w:vAlign w:val="center"/>
            <w:hideMark/>
          </w:tcPr>
          <w:p w14:paraId="70412EA6" w14:textId="77777777" w:rsidR="003D4451" w:rsidRPr="007143A6" w:rsidRDefault="003D4451" w:rsidP="003D4451">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 </w:t>
            </w:r>
          </w:p>
        </w:tc>
      </w:tr>
      <w:tr w:rsidR="003D4451" w:rsidRPr="007143A6" w14:paraId="167645EE" w14:textId="77777777" w:rsidTr="00593F0C">
        <w:trPr>
          <w:trHeight w:val="704"/>
        </w:trPr>
        <w:tc>
          <w:tcPr>
            <w:tcW w:w="0" w:type="auto"/>
            <w:tcBorders>
              <w:top w:val="nil"/>
              <w:left w:val="single" w:sz="4" w:space="0" w:color="auto"/>
              <w:bottom w:val="single" w:sz="4" w:space="0" w:color="auto"/>
              <w:right w:val="nil"/>
            </w:tcBorders>
            <w:shd w:val="clear" w:color="000000" w:fill="FFFFFF"/>
            <w:noWrap/>
            <w:vAlign w:val="center"/>
            <w:hideMark/>
          </w:tcPr>
          <w:p w14:paraId="29997E52" w14:textId="77777777" w:rsidR="003D4451" w:rsidRPr="007143A6" w:rsidRDefault="003D4451" w:rsidP="007143A6">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2.3</w:t>
            </w:r>
          </w:p>
        </w:tc>
        <w:tc>
          <w:tcPr>
            <w:tcW w:w="5142" w:type="dxa"/>
            <w:tcBorders>
              <w:top w:val="nil"/>
              <w:left w:val="single" w:sz="4" w:space="0" w:color="auto"/>
              <w:bottom w:val="single" w:sz="4" w:space="0" w:color="auto"/>
              <w:right w:val="single" w:sz="4" w:space="0" w:color="auto"/>
            </w:tcBorders>
            <w:shd w:val="clear" w:color="000000" w:fill="FFFFFF"/>
            <w:vAlign w:val="center"/>
            <w:hideMark/>
          </w:tcPr>
          <w:p w14:paraId="008FD0FB" w14:textId="1B8871E0" w:rsidR="003D4451" w:rsidRPr="007143A6" w:rsidRDefault="003D4451" w:rsidP="007143A6">
            <w:pP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Conductor libre halógeno su dimensión o calibre será según el tipo de instalación (iluminación o enchufe) y según indicación del RIC N°4 “Conductores y Canalizaciones”, código de colores se debe cumplir.</w:t>
            </w:r>
          </w:p>
        </w:tc>
        <w:tc>
          <w:tcPr>
            <w:tcW w:w="993" w:type="dxa"/>
            <w:tcBorders>
              <w:top w:val="nil"/>
              <w:left w:val="nil"/>
              <w:bottom w:val="single" w:sz="4" w:space="0" w:color="auto"/>
              <w:right w:val="single" w:sz="4" w:space="0" w:color="auto"/>
            </w:tcBorders>
            <w:shd w:val="clear" w:color="000000" w:fill="FFFFFF"/>
            <w:noWrap/>
            <w:vAlign w:val="center"/>
            <w:hideMark/>
          </w:tcPr>
          <w:p w14:paraId="2850E1B6" w14:textId="77777777" w:rsidR="003D4451" w:rsidRPr="007143A6" w:rsidRDefault="003D4451" w:rsidP="003D4451">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GL</w:t>
            </w:r>
          </w:p>
        </w:tc>
        <w:tc>
          <w:tcPr>
            <w:tcW w:w="992" w:type="dxa"/>
            <w:tcBorders>
              <w:top w:val="nil"/>
              <w:left w:val="nil"/>
              <w:bottom w:val="single" w:sz="4" w:space="0" w:color="auto"/>
              <w:right w:val="single" w:sz="4" w:space="0" w:color="auto"/>
            </w:tcBorders>
            <w:shd w:val="clear" w:color="000000" w:fill="FFFFFF"/>
            <w:noWrap/>
            <w:vAlign w:val="center"/>
            <w:hideMark/>
          </w:tcPr>
          <w:p w14:paraId="41EFC342" w14:textId="77777777" w:rsidR="003D4451" w:rsidRPr="007143A6" w:rsidRDefault="003D4451" w:rsidP="003D4451">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1,0</w:t>
            </w:r>
          </w:p>
        </w:tc>
        <w:tc>
          <w:tcPr>
            <w:tcW w:w="1739" w:type="dxa"/>
            <w:tcBorders>
              <w:top w:val="nil"/>
              <w:left w:val="nil"/>
              <w:bottom w:val="single" w:sz="4" w:space="0" w:color="auto"/>
              <w:right w:val="single" w:sz="4" w:space="0" w:color="auto"/>
            </w:tcBorders>
            <w:shd w:val="clear" w:color="000000" w:fill="FFFFFF"/>
            <w:noWrap/>
            <w:vAlign w:val="center"/>
            <w:hideMark/>
          </w:tcPr>
          <w:p w14:paraId="26228C8A" w14:textId="77777777" w:rsidR="003D4451" w:rsidRPr="007143A6" w:rsidRDefault="003D4451" w:rsidP="003D4451">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 </w:t>
            </w:r>
          </w:p>
        </w:tc>
      </w:tr>
      <w:tr w:rsidR="003D4451" w:rsidRPr="007143A6" w14:paraId="1F791DA1" w14:textId="77777777" w:rsidTr="00593F0C">
        <w:trPr>
          <w:trHeight w:val="330"/>
        </w:trPr>
        <w:tc>
          <w:tcPr>
            <w:tcW w:w="0" w:type="auto"/>
            <w:tcBorders>
              <w:top w:val="nil"/>
              <w:left w:val="single" w:sz="4" w:space="0" w:color="auto"/>
              <w:bottom w:val="single" w:sz="4" w:space="0" w:color="auto"/>
              <w:right w:val="nil"/>
            </w:tcBorders>
            <w:shd w:val="clear" w:color="000000" w:fill="F2F2F2"/>
            <w:noWrap/>
            <w:vAlign w:val="center"/>
            <w:hideMark/>
          </w:tcPr>
          <w:p w14:paraId="52656CFD" w14:textId="77777777" w:rsidR="003D4451" w:rsidRPr="007143A6" w:rsidRDefault="003D4451" w:rsidP="007143A6">
            <w:pPr>
              <w:jc w:val="center"/>
              <w:rPr>
                <w:rFonts w:ascii="Arial Narrow" w:eastAsia="Times New Roman" w:hAnsi="Arial Narrow" w:cs="Calibri"/>
                <w:b/>
                <w:bCs/>
                <w:color w:val="000000"/>
                <w:sz w:val="18"/>
                <w:szCs w:val="18"/>
                <w:lang w:val="es-CL" w:eastAsia="es-CL"/>
              </w:rPr>
            </w:pPr>
            <w:r w:rsidRPr="007143A6">
              <w:rPr>
                <w:rFonts w:ascii="Arial Narrow" w:eastAsia="Times New Roman" w:hAnsi="Arial Narrow" w:cs="Calibri"/>
                <w:b/>
                <w:bCs/>
                <w:color w:val="000000"/>
                <w:sz w:val="18"/>
                <w:szCs w:val="18"/>
                <w:lang w:val="es-CL" w:eastAsia="es-CL"/>
              </w:rPr>
              <w:t>3</w:t>
            </w:r>
          </w:p>
        </w:tc>
        <w:tc>
          <w:tcPr>
            <w:tcW w:w="5142" w:type="dxa"/>
            <w:tcBorders>
              <w:top w:val="nil"/>
              <w:left w:val="single" w:sz="4" w:space="0" w:color="auto"/>
              <w:bottom w:val="single" w:sz="4" w:space="0" w:color="auto"/>
              <w:right w:val="nil"/>
            </w:tcBorders>
            <w:shd w:val="clear" w:color="000000" w:fill="F2F2F2"/>
            <w:noWrap/>
            <w:vAlign w:val="center"/>
            <w:hideMark/>
          </w:tcPr>
          <w:p w14:paraId="18130239" w14:textId="77777777" w:rsidR="003D4451" w:rsidRPr="007143A6" w:rsidRDefault="003D4451" w:rsidP="007143A6">
            <w:pPr>
              <w:rPr>
                <w:rFonts w:ascii="Arial Narrow" w:eastAsia="Times New Roman" w:hAnsi="Arial Narrow" w:cs="Calibri"/>
                <w:b/>
                <w:bCs/>
                <w:color w:val="000000"/>
                <w:sz w:val="18"/>
                <w:szCs w:val="18"/>
                <w:lang w:val="es-CL" w:eastAsia="es-CL"/>
              </w:rPr>
            </w:pPr>
            <w:r w:rsidRPr="007143A6">
              <w:rPr>
                <w:rFonts w:ascii="Arial Narrow" w:eastAsia="Times New Roman" w:hAnsi="Arial Narrow" w:cs="Calibri"/>
                <w:b/>
                <w:bCs/>
                <w:color w:val="000000"/>
                <w:sz w:val="18"/>
                <w:szCs w:val="18"/>
                <w:lang w:eastAsia="es-CL"/>
              </w:rPr>
              <w:t>Equipos de emergencia.</w:t>
            </w:r>
          </w:p>
        </w:tc>
        <w:tc>
          <w:tcPr>
            <w:tcW w:w="993" w:type="dxa"/>
            <w:tcBorders>
              <w:top w:val="nil"/>
              <w:left w:val="nil"/>
              <w:bottom w:val="single" w:sz="4" w:space="0" w:color="auto"/>
              <w:right w:val="nil"/>
            </w:tcBorders>
            <w:shd w:val="clear" w:color="000000" w:fill="F2F2F2"/>
            <w:noWrap/>
            <w:vAlign w:val="bottom"/>
            <w:hideMark/>
          </w:tcPr>
          <w:p w14:paraId="2C491628" w14:textId="77777777" w:rsidR="003D4451" w:rsidRPr="007143A6" w:rsidRDefault="003D4451" w:rsidP="003D4451">
            <w:pPr>
              <w:rPr>
                <w:rFonts w:ascii="Arial Narrow" w:eastAsia="Times New Roman" w:hAnsi="Arial Narrow" w:cs="Calibri"/>
                <w:b/>
                <w:bCs/>
                <w:color w:val="000000"/>
                <w:sz w:val="18"/>
                <w:szCs w:val="18"/>
                <w:lang w:val="es-CL" w:eastAsia="es-CL"/>
              </w:rPr>
            </w:pPr>
            <w:r w:rsidRPr="007143A6">
              <w:rPr>
                <w:rFonts w:ascii="Arial Narrow" w:eastAsia="Times New Roman" w:hAnsi="Arial Narrow" w:cs="Calibri"/>
                <w:b/>
                <w:bCs/>
                <w:color w:val="000000"/>
                <w:sz w:val="18"/>
                <w:szCs w:val="18"/>
                <w:lang w:val="es-CL" w:eastAsia="es-CL"/>
              </w:rPr>
              <w:t> </w:t>
            </w:r>
          </w:p>
        </w:tc>
        <w:tc>
          <w:tcPr>
            <w:tcW w:w="992" w:type="dxa"/>
            <w:tcBorders>
              <w:top w:val="nil"/>
              <w:left w:val="nil"/>
              <w:bottom w:val="single" w:sz="4" w:space="0" w:color="auto"/>
              <w:right w:val="nil"/>
            </w:tcBorders>
            <w:shd w:val="clear" w:color="000000" w:fill="F2F2F2"/>
            <w:noWrap/>
            <w:vAlign w:val="bottom"/>
            <w:hideMark/>
          </w:tcPr>
          <w:p w14:paraId="0AE3C105" w14:textId="77777777" w:rsidR="003D4451" w:rsidRPr="007143A6" w:rsidRDefault="003D4451" w:rsidP="003D4451">
            <w:pPr>
              <w:rPr>
                <w:rFonts w:ascii="Arial Narrow" w:eastAsia="Times New Roman" w:hAnsi="Arial Narrow" w:cs="Calibri"/>
                <w:b/>
                <w:bCs/>
                <w:color w:val="000000"/>
                <w:sz w:val="18"/>
                <w:szCs w:val="18"/>
                <w:lang w:val="es-CL" w:eastAsia="es-CL"/>
              </w:rPr>
            </w:pPr>
            <w:r w:rsidRPr="007143A6">
              <w:rPr>
                <w:rFonts w:ascii="Arial Narrow" w:eastAsia="Times New Roman" w:hAnsi="Arial Narrow" w:cs="Calibri"/>
                <w:b/>
                <w:bCs/>
                <w:color w:val="000000"/>
                <w:sz w:val="18"/>
                <w:szCs w:val="18"/>
                <w:lang w:val="es-CL" w:eastAsia="es-CL"/>
              </w:rPr>
              <w:t> </w:t>
            </w:r>
          </w:p>
        </w:tc>
        <w:tc>
          <w:tcPr>
            <w:tcW w:w="1739" w:type="dxa"/>
            <w:tcBorders>
              <w:top w:val="nil"/>
              <w:left w:val="nil"/>
              <w:bottom w:val="single" w:sz="4" w:space="0" w:color="auto"/>
              <w:right w:val="single" w:sz="4" w:space="0" w:color="auto"/>
            </w:tcBorders>
            <w:shd w:val="clear" w:color="000000" w:fill="F2F2F2"/>
            <w:noWrap/>
            <w:vAlign w:val="bottom"/>
            <w:hideMark/>
          </w:tcPr>
          <w:p w14:paraId="5E70910A" w14:textId="77777777" w:rsidR="003D4451" w:rsidRPr="007143A6" w:rsidRDefault="003D4451" w:rsidP="003D4451">
            <w:pPr>
              <w:rPr>
                <w:rFonts w:ascii="Arial Narrow" w:eastAsia="Times New Roman" w:hAnsi="Arial Narrow" w:cs="Calibri"/>
                <w:b/>
                <w:bCs/>
                <w:color w:val="000000"/>
                <w:sz w:val="18"/>
                <w:szCs w:val="18"/>
                <w:lang w:val="es-CL" w:eastAsia="es-CL"/>
              </w:rPr>
            </w:pPr>
            <w:r w:rsidRPr="007143A6">
              <w:rPr>
                <w:rFonts w:ascii="Arial Narrow" w:eastAsia="Times New Roman" w:hAnsi="Arial Narrow" w:cs="Calibri"/>
                <w:b/>
                <w:bCs/>
                <w:color w:val="000000"/>
                <w:sz w:val="18"/>
                <w:szCs w:val="18"/>
                <w:lang w:val="es-CL" w:eastAsia="es-CL"/>
              </w:rPr>
              <w:t> </w:t>
            </w:r>
          </w:p>
        </w:tc>
      </w:tr>
      <w:tr w:rsidR="003D4451" w:rsidRPr="007143A6" w14:paraId="6CCFE9C9" w14:textId="77777777" w:rsidTr="00593F0C">
        <w:trPr>
          <w:trHeight w:val="932"/>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47259AC" w14:textId="77777777" w:rsidR="003D4451" w:rsidRPr="007143A6" w:rsidRDefault="003D4451" w:rsidP="007143A6">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3.1</w:t>
            </w:r>
          </w:p>
        </w:tc>
        <w:tc>
          <w:tcPr>
            <w:tcW w:w="5142" w:type="dxa"/>
            <w:tcBorders>
              <w:top w:val="nil"/>
              <w:left w:val="nil"/>
              <w:bottom w:val="nil"/>
              <w:right w:val="nil"/>
            </w:tcBorders>
            <w:shd w:val="clear" w:color="auto" w:fill="auto"/>
            <w:vAlign w:val="bottom"/>
            <w:hideMark/>
          </w:tcPr>
          <w:p w14:paraId="31E6C718" w14:textId="74AF6A99" w:rsidR="003D4451" w:rsidRPr="007143A6" w:rsidRDefault="003D4451" w:rsidP="003D4451">
            <w:pP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Suministrar e instalar equipos o lampará de emergencia de 2 focos led, potencia 2.8W, voltaje 220V 50HZ, 12 x 2 número de led, batería NP4V 2.4Ah, 18 Lx a 2 metros como mínimo, temperatura de color 5.500K y autonomía con un foco de 12 horas y 6 horas de autonomía con dos focos.</w:t>
            </w:r>
          </w:p>
        </w:tc>
        <w:tc>
          <w:tcPr>
            <w:tcW w:w="993" w:type="dxa"/>
            <w:tcBorders>
              <w:top w:val="nil"/>
              <w:left w:val="single" w:sz="4" w:space="0" w:color="auto"/>
              <w:bottom w:val="single" w:sz="4" w:space="0" w:color="auto"/>
              <w:right w:val="single" w:sz="4" w:space="0" w:color="auto"/>
            </w:tcBorders>
            <w:shd w:val="clear" w:color="000000" w:fill="FFFFFF"/>
            <w:noWrap/>
            <w:vAlign w:val="center"/>
            <w:hideMark/>
          </w:tcPr>
          <w:p w14:paraId="7D70B29D" w14:textId="77777777" w:rsidR="003D4451" w:rsidRPr="007143A6" w:rsidRDefault="003D4451" w:rsidP="003D4451">
            <w:pPr>
              <w:jc w:val="center"/>
              <w:rPr>
                <w:rFonts w:ascii="Arial Narrow" w:eastAsia="Times New Roman" w:hAnsi="Arial Narrow" w:cs="Calibri"/>
                <w:color w:val="000000"/>
                <w:sz w:val="18"/>
                <w:szCs w:val="18"/>
                <w:lang w:val="es-CL" w:eastAsia="es-CL"/>
              </w:rPr>
            </w:pPr>
            <w:proofErr w:type="spellStart"/>
            <w:r w:rsidRPr="007143A6">
              <w:rPr>
                <w:rFonts w:ascii="Arial Narrow" w:eastAsia="Times New Roman" w:hAnsi="Arial Narrow" w:cs="Calibri"/>
                <w:color w:val="000000"/>
                <w:sz w:val="18"/>
                <w:szCs w:val="18"/>
                <w:lang w:val="es-CL" w:eastAsia="es-CL"/>
              </w:rPr>
              <w:t>Und</w:t>
            </w:r>
            <w:proofErr w:type="spellEnd"/>
            <w:r w:rsidRPr="007143A6">
              <w:rPr>
                <w:rFonts w:ascii="Arial Narrow" w:eastAsia="Times New Roman" w:hAnsi="Arial Narrow" w:cs="Calibri"/>
                <w:color w:val="000000"/>
                <w:sz w:val="18"/>
                <w:szCs w:val="18"/>
                <w:lang w:val="es-CL" w:eastAsia="es-CL"/>
              </w:rPr>
              <w:t>.</w:t>
            </w:r>
          </w:p>
        </w:tc>
        <w:tc>
          <w:tcPr>
            <w:tcW w:w="992" w:type="dxa"/>
            <w:tcBorders>
              <w:top w:val="nil"/>
              <w:left w:val="nil"/>
              <w:bottom w:val="single" w:sz="4" w:space="0" w:color="auto"/>
              <w:right w:val="single" w:sz="4" w:space="0" w:color="auto"/>
            </w:tcBorders>
            <w:shd w:val="clear" w:color="000000" w:fill="FFFFFF"/>
            <w:noWrap/>
            <w:vAlign w:val="center"/>
            <w:hideMark/>
          </w:tcPr>
          <w:p w14:paraId="67813B80" w14:textId="77777777" w:rsidR="003D4451" w:rsidRPr="007143A6" w:rsidRDefault="003D4451" w:rsidP="003D4451">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68,0</w:t>
            </w:r>
          </w:p>
        </w:tc>
        <w:tc>
          <w:tcPr>
            <w:tcW w:w="1739" w:type="dxa"/>
            <w:tcBorders>
              <w:top w:val="nil"/>
              <w:left w:val="nil"/>
              <w:bottom w:val="single" w:sz="4" w:space="0" w:color="auto"/>
              <w:right w:val="single" w:sz="4" w:space="0" w:color="auto"/>
            </w:tcBorders>
            <w:shd w:val="clear" w:color="000000" w:fill="FFFFFF"/>
            <w:noWrap/>
            <w:vAlign w:val="center"/>
            <w:hideMark/>
          </w:tcPr>
          <w:p w14:paraId="63D4911D" w14:textId="77777777" w:rsidR="003D4451" w:rsidRPr="007143A6" w:rsidRDefault="003D4451" w:rsidP="003D4451">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 </w:t>
            </w:r>
          </w:p>
        </w:tc>
      </w:tr>
      <w:tr w:rsidR="003D4451" w:rsidRPr="007143A6" w14:paraId="1CAF55AA" w14:textId="77777777" w:rsidTr="00593F0C">
        <w:trPr>
          <w:trHeight w:val="54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F48C591" w14:textId="77777777" w:rsidR="003D4451" w:rsidRPr="007143A6" w:rsidRDefault="003D4451" w:rsidP="007143A6">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3.2</w:t>
            </w:r>
          </w:p>
        </w:tc>
        <w:tc>
          <w:tcPr>
            <w:tcW w:w="5142" w:type="dxa"/>
            <w:tcBorders>
              <w:top w:val="single" w:sz="4" w:space="0" w:color="auto"/>
              <w:left w:val="nil"/>
              <w:bottom w:val="single" w:sz="4" w:space="0" w:color="auto"/>
              <w:right w:val="single" w:sz="4" w:space="0" w:color="auto"/>
            </w:tcBorders>
            <w:shd w:val="clear" w:color="000000" w:fill="FFFFFF"/>
            <w:vAlign w:val="bottom"/>
            <w:hideMark/>
          </w:tcPr>
          <w:p w14:paraId="25D04E21" w14:textId="77777777" w:rsidR="003D4451" w:rsidRPr="007143A6" w:rsidRDefault="003D4451" w:rsidP="003D4451">
            <w:pP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 xml:space="preserve">Toma enchufes modelo </w:t>
            </w:r>
            <w:proofErr w:type="spellStart"/>
            <w:r w:rsidRPr="007143A6">
              <w:rPr>
                <w:rFonts w:ascii="Arial Narrow" w:eastAsia="Times New Roman" w:hAnsi="Arial Narrow" w:cs="Calibri"/>
                <w:color w:val="000000"/>
                <w:sz w:val="18"/>
                <w:szCs w:val="18"/>
                <w:lang w:val="es-CL" w:eastAsia="es-CL"/>
              </w:rPr>
              <w:t>Matix</w:t>
            </w:r>
            <w:proofErr w:type="spellEnd"/>
            <w:r w:rsidRPr="007143A6">
              <w:rPr>
                <w:rFonts w:ascii="Arial Narrow" w:eastAsia="Times New Roman" w:hAnsi="Arial Narrow" w:cs="Calibri"/>
                <w:color w:val="000000"/>
                <w:sz w:val="18"/>
                <w:szCs w:val="18"/>
                <w:lang w:val="es-CL" w:eastAsia="es-CL"/>
              </w:rPr>
              <w:t xml:space="preserve"> de color blanco, así también contemplara sus accesorios como los soporte y placa simples, para su correcta instalación.</w:t>
            </w:r>
          </w:p>
        </w:tc>
        <w:tc>
          <w:tcPr>
            <w:tcW w:w="993" w:type="dxa"/>
            <w:tcBorders>
              <w:top w:val="nil"/>
              <w:left w:val="nil"/>
              <w:bottom w:val="single" w:sz="4" w:space="0" w:color="auto"/>
              <w:right w:val="single" w:sz="4" w:space="0" w:color="auto"/>
            </w:tcBorders>
            <w:shd w:val="clear" w:color="000000" w:fill="FFFFFF"/>
            <w:noWrap/>
            <w:vAlign w:val="center"/>
            <w:hideMark/>
          </w:tcPr>
          <w:p w14:paraId="4352049B" w14:textId="77777777" w:rsidR="003D4451" w:rsidRPr="007143A6" w:rsidRDefault="003D4451" w:rsidP="003D4451">
            <w:pPr>
              <w:jc w:val="center"/>
              <w:rPr>
                <w:rFonts w:ascii="Arial Narrow" w:eastAsia="Times New Roman" w:hAnsi="Arial Narrow" w:cs="Calibri"/>
                <w:color w:val="000000"/>
                <w:sz w:val="18"/>
                <w:szCs w:val="18"/>
                <w:lang w:val="es-CL" w:eastAsia="es-CL"/>
              </w:rPr>
            </w:pPr>
            <w:proofErr w:type="spellStart"/>
            <w:r w:rsidRPr="007143A6">
              <w:rPr>
                <w:rFonts w:ascii="Arial Narrow" w:eastAsia="Times New Roman" w:hAnsi="Arial Narrow" w:cs="Calibri"/>
                <w:color w:val="000000"/>
                <w:sz w:val="18"/>
                <w:szCs w:val="18"/>
                <w:lang w:val="es-CL" w:eastAsia="es-CL"/>
              </w:rPr>
              <w:t>Und</w:t>
            </w:r>
            <w:proofErr w:type="spellEnd"/>
            <w:r w:rsidRPr="007143A6">
              <w:rPr>
                <w:rFonts w:ascii="Arial Narrow" w:eastAsia="Times New Roman" w:hAnsi="Arial Narrow" w:cs="Calibri"/>
                <w:color w:val="000000"/>
                <w:sz w:val="18"/>
                <w:szCs w:val="18"/>
                <w:lang w:val="es-CL" w:eastAsia="es-CL"/>
              </w:rPr>
              <w:t>.</w:t>
            </w:r>
          </w:p>
        </w:tc>
        <w:tc>
          <w:tcPr>
            <w:tcW w:w="992" w:type="dxa"/>
            <w:tcBorders>
              <w:top w:val="nil"/>
              <w:left w:val="nil"/>
              <w:bottom w:val="single" w:sz="4" w:space="0" w:color="auto"/>
              <w:right w:val="single" w:sz="4" w:space="0" w:color="auto"/>
            </w:tcBorders>
            <w:shd w:val="clear" w:color="000000" w:fill="FFFFFF"/>
            <w:noWrap/>
            <w:vAlign w:val="center"/>
            <w:hideMark/>
          </w:tcPr>
          <w:p w14:paraId="3C878620" w14:textId="77777777" w:rsidR="003D4451" w:rsidRPr="007143A6" w:rsidRDefault="003D4451" w:rsidP="003D4451">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68,0</w:t>
            </w:r>
          </w:p>
        </w:tc>
        <w:tc>
          <w:tcPr>
            <w:tcW w:w="1739" w:type="dxa"/>
            <w:tcBorders>
              <w:top w:val="nil"/>
              <w:left w:val="nil"/>
              <w:bottom w:val="single" w:sz="4" w:space="0" w:color="auto"/>
              <w:right w:val="single" w:sz="4" w:space="0" w:color="auto"/>
            </w:tcBorders>
            <w:shd w:val="clear" w:color="000000" w:fill="FFFFFF"/>
            <w:noWrap/>
            <w:vAlign w:val="center"/>
            <w:hideMark/>
          </w:tcPr>
          <w:p w14:paraId="36314EF8" w14:textId="77777777" w:rsidR="003D4451" w:rsidRPr="007143A6" w:rsidRDefault="003D4451" w:rsidP="003D4451">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 </w:t>
            </w:r>
          </w:p>
        </w:tc>
      </w:tr>
      <w:tr w:rsidR="003D4451" w:rsidRPr="007143A6" w14:paraId="3796F786" w14:textId="77777777" w:rsidTr="00593F0C">
        <w:trPr>
          <w:trHeight w:val="330"/>
        </w:trPr>
        <w:tc>
          <w:tcPr>
            <w:tcW w:w="0" w:type="auto"/>
            <w:tcBorders>
              <w:top w:val="nil"/>
              <w:left w:val="single" w:sz="4" w:space="0" w:color="auto"/>
              <w:bottom w:val="single" w:sz="4" w:space="0" w:color="auto"/>
              <w:right w:val="nil"/>
            </w:tcBorders>
            <w:shd w:val="clear" w:color="000000" w:fill="F2F2F2"/>
            <w:noWrap/>
            <w:vAlign w:val="center"/>
            <w:hideMark/>
          </w:tcPr>
          <w:p w14:paraId="0D761EDF" w14:textId="77777777" w:rsidR="003D4451" w:rsidRPr="007143A6" w:rsidRDefault="003D4451" w:rsidP="007143A6">
            <w:pPr>
              <w:jc w:val="center"/>
              <w:rPr>
                <w:rFonts w:ascii="Arial Narrow" w:eastAsia="Times New Roman" w:hAnsi="Arial Narrow" w:cs="Calibri"/>
                <w:b/>
                <w:bCs/>
                <w:color w:val="000000"/>
                <w:sz w:val="18"/>
                <w:szCs w:val="18"/>
                <w:lang w:val="es-CL" w:eastAsia="es-CL"/>
              </w:rPr>
            </w:pPr>
            <w:r w:rsidRPr="007143A6">
              <w:rPr>
                <w:rFonts w:ascii="Arial Narrow" w:eastAsia="Times New Roman" w:hAnsi="Arial Narrow" w:cs="Calibri"/>
                <w:b/>
                <w:bCs/>
                <w:color w:val="000000"/>
                <w:sz w:val="18"/>
                <w:szCs w:val="18"/>
                <w:lang w:val="es-CL" w:eastAsia="es-CL"/>
              </w:rPr>
              <w:lastRenderedPageBreak/>
              <w:t>4</w:t>
            </w:r>
          </w:p>
        </w:tc>
        <w:tc>
          <w:tcPr>
            <w:tcW w:w="5142" w:type="dxa"/>
            <w:tcBorders>
              <w:top w:val="nil"/>
              <w:left w:val="single" w:sz="4" w:space="0" w:color="auto"/>
              <w:bottom w:val="single" w:sz="4" w:space="0" w:color="auto"/>
              <w:right w:val="nil"/>
            </w:tcBorders>
            <w:shd w:val="clear" w:color="000000" w:fill="F2F2F2"/>
            <w:noWrap/>
            <w:vAlign w:val="center"/>
            <w:hideMark/>
          </w:tcPr>
          <w:p w14:paraId="078B08C3" w14:textId="7FDE4C3A" w:rsidR="003D4451" w:rsidRPr="007143A6" w:rsidRDefault="003D4451" w:rsidP="007143A6">
            <w:pPr>
              <w:rPr>
                <w:rFonts w:ascii="Arial Narrow" w:eastAsia="Times New Roman" w:hAnsi="Arial Narrow" w:cs="Calibri"/>
                <w:b/>
                <w:bCs/>
                <w:color w:val="000000"/>
                <w:sz w:val="18"/>
                <w:szCs w:val="18"/>
                <w:lang w:val="es-CL" w:eastAsia="es-CL"/>
              </w:rPr>
            </w:pPr>
            <w:r w:rsidRPr="007143A6">
              <w:rPr>
                <w:rFonts w:ascii="Arial Narrow" w:eastAsia="Times New Roman" w:hAnsi="Arial Narrow" w:cs="Calibri"/>
                <w:b/>
                <w:bCs/>
                <w:color w:val="000000"/>
                <w:sz w:val="18"/>
                <w:szCs w:val="18"/>
                <w:lang w:val="es-CL" w:eastAsia="es-CL"/>
              </w:rPr>
              <w:t>Ferretería</w:t>
            </w:r>
          </w:p>
        </w:tc>
        <w:tc>
          <w:tcPr>
            <w:tcW w:w="993" w:type="dxa"/>
            <w:tcBorders>
              <w:top w:val="nil"/>
              <w:left w:val="nil"/>
              <w:bottom w:val="single" w:sz="4" w:space="0" w:color="auto"/>
              <w:right w:val="nil"/>
            </w:tcBorders>
            <w:shd w:val="clear" w:color="000000" w:fill="F2F2F2"/>
            <w:noWrap/>
            <w:vAlign w:val="bottom"/>
            <w:hideMark/>
          </w:tcPr>
          <w:p w14:paraId="7BDBD9B5" w14:textId="77777777" w:rsidR="003D4451" w:rsidRPr="007143A6" w:rsidRDefault="003D4451" w:rsidP="003D4451">
            <w:pPr>
              <w:rPr>
                <w:rFonts w:ascii="Arial Narrow" w:eastAsia="Times New Roman" w:hAnsi="Arial Narrow" w:cs="Calibri"/>
                <w:b/>
                <w:bCs/>
                <w:color w:val="000000"/>
                <w:sz w:val="18"/>
                <w:szCs w:val="18"/>
                <w:lang w:val="es-CL" w:eastAsia="es-CL"/>
              </w:rPr>
            </w:pPr>
            <w:r w:rsidRPr="007143A6">
              <w:rPr>
                <w:rFonts w:ascii="Arial Narrow" w:eastAsia="Times New Roman" w:hAnsi="Arial Narrow" w:cs="Calibri"/>
                <w:b/>
                <w:bCs/>
                <w:color w:val="000000"/>
                <w:sz w:val="18"/>
                <w:szCs w:val="18"/>
                <w:lang w:val="es-CL" w:eastAsia="es-CL"/>
              </w:rPr>
              <w:t> </w:t>
            </w:r>
          </w:p>
        </w:tc>
        <w:tc>
          <w:tcPr>
            <w:tcW w:w="992" w:type="dxa"/>
            <w:tcBorders>
              <w:top w:val="nil"/>
              <w:left w:val="nil"/>
              <w:bottom w:val="single" w:sz="4" w:space="0" w:color="auto"/>
              <w:right w:val="nil"/>
            </w:tcBorders>
            <w:shd w:val="clear" w:color="000000" w:fill="F2F2F2"/>
            <w:noWrap/>
            <w:vAlign w:val="bottom"/>
            <w:hideMark/>
          </w:tcPr>
          <w:p w14:paraId="3C3BEFC9" w14:textId="77777777" w:rsidR="003D4451" w:rsidRPr="007143A6" w:rsidRDefault="003D4451" w:rsidP="003D4451">
            <w:pPr>
              <w:rPr>
                <w:rFonts w:ascii="Arial Narrow" w:eastAsia="Times New Roman" w:hAnsi="Arial Narrow" w:cs="Calibri"/>
                <w:b/>
                <w:bCs/>
                <w:color w:val="000000"/>
                <w:sz w:val="18"/>
                <w:szCs w:val="18"/>
                <w:lang w:val="es-CL" w:eastAsia="es-CL"/>
              </w:rPr>
            </w:pPr>
            <w:r w:rsidRPr="007143A6">
              <w:rPr>
                <w:rFonts w:ascii="Arial Narrow" w:eastAsia="Times New Roman" w:hAnsi="Arial Narrow" w:cs="Calibri"/>
                <w:b/>
                <w:bCs/>
                <w:color w:val="000000"/>
                <w:sz w:val="18"/>
                <w:szCs w:val="18"/>
                <w:lang w:val="es-CL" w:eastAsia="es-CL"/>
              </w:rPr>
              <w:t> </w:t>
            </w:r>
          </w:p>
        </w:tc>
        <w:tc>
          <w:tcPr>
            <w:tcW w:w="1739" w:type="dxa"/>
            <w:tcBorders>
              <w:top w:val="nil"/>
              <w:left w:val="nil"/>
              <w:bottom w:val="single" w:sz="4" w:space="0" w:color="auto"/>
              <w:right w:val="single" w:sz="4" w:space="0" w:color="auto"/>
            </w:tcBorders>
            <w:shd w:val="clear" w:color="000000" w:fill="F2F2F2"/>
            <w:noWrap/>
            <w:vAlign w:val="bottom"/>
            <w:hideMark/>
          </w:tcPr>
          <w:p w14:paraId="626AD5BF" w14:textId="77777777" w:rsidR="003D4451" w:rsidRPr="007143A6" w:rsidRDefault="003D4451" w:rsidP="003D4451">
            <w:pPr>
              <w:rPr>
                <w:rFonts w:ascii="Arial Narrow" w:eastAsia="Times New Roman" w:hAnsi="Arial Narrow" w:cs="Calibri"/>
                <w:b/>
                <w:bCs/>
                <w:color w:val="000000"/>
                <w:sz w:val="18"/>
                <w:szCs w:val="18"/>
                <w:lang w:val="es-CL" w:eastAsia="es-CL"/>
              </w:rPr>
            </w:pPr>
            <w:r w:rsidRPr="007143A6">
              <w:rPr>
                <w:rFonts w:ascii="Arial Narrow" w:eastAsia="Times New Roman" w:hAnsi="Arial Narrow" w:cs="Calibri"/>
                <w:b/>
                <w:bCs/>
                <w:color w:val="000000"/>
                <w:sz w:val="18"/>
                <w:szCs w:val="18"/>
                <w:lang w:val="es-CL" w:eastAsia="es-CL"/>
              </w:rPr>
              <w:t> </w:t>
            </w:r>
          </w:p>
        </w:tc>
      </w:tr>
      <w:tr w:rsidR="003D4451" w:rsidRPr="007143A6" w14:paraId="3FB0F44D" w14:textId="77777777" w:rsidTr="00593F0C">
        <w:trPr>
          <w:trHeight w:val="504"/>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35A2A22D" w14:textId="77777777" w:rsidR="003D4451" w:rsidRPr="007143A6" w:rsidRDefault="003D4451" w:rsidP="003D4451">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4.1</w:t>
            </w:r>
          </w:p>
        </w:tc>
        <w:tc>
          <w:tcPr>
            <w:tcW w:w="5142" w:type="dxa"/>
            <w:tcBorders>
              <w:top w:val="nil"/>
              <w:left w:val="nil"/>
              <w:bottom w:val="single" w:sz="4" w:space="0" w:color="auto"/>
              <w:right w:val="single" w:sz="4" w:space="0" w:color="auto"/>
            </w:tcBorders>
            <w:shd w:val="clear" w:color="000000" w:fill="FFFFFF"/>
            <w:vAlign w:val="center"/>
            <w:hideMark/>
          </w:tcPr>
          <w:p w14:paraId="3B3471AA" w14:textId="232B6B51" w:rsidR="003D4451" w:rsidRPr="007143A6" w:rsidRDefault="007143A6" w:rsidP="007143A6">
            <w:pP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 xml:space="preserve">Tornillos, tarugos </w:t>
            </w:r>
            <w:proofErr w:type="spellStart"/>
            <w:r w:rsidRPr="007143A6">
              <w:rPr>
                <w:rFonts w:ascii="Arial Narrow" w:eastAsia="Times New Roman" w:hAnsi="Arial Narrow" w:cs="Calibri"/>
                <w:color w:val="000000"/>
                <w:sz w:val="18"/>
                <w:szCs w:val="18"/>
                <w:lang w:val="es-CL" w:eastAsia="es-CL"/>
              </w:rPr>
              <w:t>fischer</w:t>
            </w:r>
            <w:proofErr w:type="spellEnd"/>
            <w:r w:rsidRPr="007143A6">
              <w:rPr>
                <w:rFonts w:ascii="Arial Narrow" w:eastAsia="Times New Roman" w:hAnsi="Arial Narrow" w:cs="Calibri"/>
                <w:color w:val="000000"/>
                <w:sz w:val="18"/>
                <w:szCs w:val="18"/>
                <w:lang w:val="es-CL" w:eastAsia="es-CL"/>
              </w:rPr>
              <w:t>, sistema de anclaje, cáncamo, regletas, cordón libre halógenos 3 x 1,5mm², Huinchas aisladoras, estaño, huincha de goma y otros</w:t>
            </w:r>
          </w:p>
        </w:tc>
        <w:tc>
          <w:tcPr>
            <w:tcW w:w="993" w:type="dxa"/>
            <w:tcBorders>
              <w:top w:val="nil"/>
              <w:left w:val="nil"/>
              <w:bottom w:val="single" w:sz="4" w:space="0" w:color="auto"/>
              <w:right w:val="single" w:sz="4" w:space="0" w:color="auto"/>
            </w:tcBorders>
            <w:shd w:val="clear" w:color="000000" w:fill="FFFFFF"/>
            <w:noWrap/>
            <w:vAlign w:val="center"/>
            <w:hideMark/>
          </w:tcPr>
          <w:p w14:paraId="65F94E03" w14:textId="77777777" w:rsidR="003D4451" w:rsidRPr="007143A6" w:rsidRDefault="003D4451" w:rsidP="003D4451">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GL</w:t>
            </w:r>
          </w:p>
        </w:tc>
        <w:tc>
          <w:tcPr>
            <w:tcW w:w="992" w:type="dxa"/>
            <w:tcBorders>
              <w:top w:val="nil"/>
              <w:left w:val="nil"/>
              <w:bottom w:val="single" w:sz="4" w:space="0" w:color="auto"/>
              <w:right w:val="single" w:sz="4" w:space="0" w:color="auto"/>
            </w:tcBorders>
            <w:shd w:val="clear" w:color="000000" w:fill="FFFFFF"/>
            <w:noWrap/>
            <w:vAlign w:val="center"/>
            <w:hideMark/>
          </w:tcPr>
          <w:p w14:paraId="2832BF54" w14:textId="77777777" w:rsidR="003D4451" w:rsidRPr="007143A6" w:rsidRDefault="003D4451" w:rsidP="003D4451">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1,0</w:t>
            </w:r>
          </w:p>
        </w:tc>
        <w:tc>
          <w:tcPr>
            <w:tcW w:w="1739" w:type="dxa"/>
            <w:tcBorders>
              <w:top w:val="nil"/>
              <w:left w:val="nil"/>
              <w:bottom w:val="single" w:sz="4" w:space="0" w:color="auto"/>
              <w:right w:val="single" w:sz="4" w:space="0" w:color="auto"/>
            </w:tcBorders>
            <w:shd w:val="clear" w:color="000000" w:fill="FFFFFF"/>
            <w:noWrap/>
            <w:vAlign w:val="center"/>
            <w:hideMark/>
          </w:tcPr>
          <w:p w14:paraId="3DE2C51E" w14:textId="77777777" w:rsidR="003D4451" w:rsidRPr="007143A6" w:rsidRDefault="003D4451" w:rsidP="003D4451">
            <w:pP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 </w:t>
            </w:r>
          </w:p>
        </w:tc>
      </w:tr>
      <w:tr w:rsidR="003D4451" w:rsidRPr="007143A6" w14:paraId="36133DEA" w14:textId="77777777" w:rsidTr="00593F0C">
        <w:trPr>
          <w:trHeight w:val="330"/>
        </w:trPr>
        <w:tc>
          <w:tcPr>
            <w:tcW w:w="0" w:type="auto"/>
            <w:tcBorders>
              <w:top w:val="nil"/>
              <w:left w:val="single" w:sz="4" w:space="0" w:color="auto"/>
              <w:bottom w:val="single" w:sz="4" w:space="0" w:color="auto"/>
              <w:right w:val="nil"/>
            </w:tcBorders>
            <w:shd w:val="clear" w:color="000000" w:fill="F2F2F2"/>
            <w:noWrap/>
            <w:vAlign w:val="center"/>
            <w:hideMark/>
          </w:tcPr>
          <w:p w14:paraId="0299171A" w14:textId="77777777" w:rsidR="003D4451" w:rsidRPr="007143A6" w:rsidRDefault="003D4451" w:rsidP="007143A6">
            <w:pPr>
              <w:jc w:val="center"/>
              <w:rPr>
                <w:rFonts w:ascii="Arial Narrow" w:eastAsia="Times New Roman" w:hAnsi="Arial Narrow" w:cs="Calibri"/>
                <w:b/>
                <w:bCs/>
                <w:color w:val="000000"/>
                <w:sz w:val="18"/>
                <w:szCs w:val="18"/>
                <w:lang w:val="es-CL" w:eastAsia="es-CL"/>
              </w:rPr>
            </w:pPr>
            <w:r w:rsidRPr="007143A6">
              <w:rPr>
                <w:rFonts w:ascii="Arial Narrow" w:eastAsia="Times New Roman" w:hAnsi="Arial Narrow" w:cs="Calibri"/>
                <w:b/>
                <w:bCs/>
                <w:color w:val="000000"/>
                <w:sz w:val="18"/>
                <w:szCs w:val="18"/>
                <w:lang w:val="es-CL" w:eastAsia="es-CL"/>
              </w:rPr>
              <w:t>5</w:t>
            </w:r>
          </w:p>
        </w:tc>
        <w:tc>
          <w:tcPr>
            <w:tcW w:w="5142" w:type="dxa"/>
            <w:tcBorders>
              <w:top w:val="nil"/>
              <w:left w:val="single" w:sz="4" w:space="0" w:color="auto"/>
              <w:bottom w:val="single" w:sz="4" w:space="0" w:color="auto"/>
              <w:right w:val="nil"/>
            </w:tcBorders>
            <w:shd w:val="clear" w:color="000000" w:fill="F2F2F2"/>
            <w:noWrap/>
            <w:vAlign w:val="center"/>
            <w:hideMark/>
          </w:tcPr>
          <w:p w14:paraId="4617EDDA" w14:textId="77777777" w:rsidR="003D4451" w:rsidRPr="007143A6" w:rsidRDefault="003D4451" w:rsidP="007143A6">
            <w:pPr>
              <w:rPr>
                <w:rFonts w:ascii="Arial Narrow" w:eastAsia="Times New Roman" w:hAnsi="Arial Narrow" w:cs="Calibri"/>
                <w:b/>
                <w:bCs/>
                <w:color w:val="000000"/>
                <w:sz w:val="18"/>
                <w:szCs w:val="18"/>
                <w:lang w:val="es-CL" w:eastAsia="es-CL"/>
              </w:rPr>
            </w:pPr>
            <w:r w:rsidRPr="007143A6">
              <w:rPr>
                <w:rFonts w:ascii="Arial Narrow" w:eastAsia="Times New Roman" w:hAnsi="Arial Narrow" w:cs="Calibri"/>
                <w:b/>
                <w:bCs/>
                <w:color w:val="000000"/>
                <w:sz w:val="18"/>
                <w:szCs w:val="18"/>
                <w:lang w:val="es-CL" w:eastAsia="es-CL"/>
              </w:rPr>
              <w:t>Gastos generales</w:t>
            </w:r>
          </w:p>
        </w:tc>
        <w:tc>
          <w:tcPr>
            <w:tcW w:w="993" w:type="dxa"/>
            <w:tcBorders>
              <w:top w:val="nil"/>
              <w:left w:val="nil"/>
              <w:bottom w:val="single" w:sz="4" w:space="0" w:color="auto"/>
              <w:right w:val="nil"/>
            </w:tcBorders>
            <w:shd w:val="clear" w:color="000000" w:fill="F2F2F2"/>
            <w:noWrap/>
            <w:vAlign w:val="bottom"/>
            <w:hideMark/>
          </w:tcPr>
          <w:p w14:paraId="1F0CA0E3" w14:textId="77777777" w:rsidR="003D4451" w:rsidRPr="007143A6" w:rsidRDefault="003D4451" w:rsidP="003D4451">
            <w:pPr>
              <w:rPr>
                <w:rFonts w:ascii="Arial Narrow" w:eastAsia="Times New Roman" w:hAnsi="Arial Narrow" w:cs="Calibri"/>
                <w:b/>
                <w:bCs/>
                <w:color w:val="000000"/>
                <w:sz w:val="18"/>
                <w:szCs w:val="18"/>
                <w:lang w:val="es-CL" w:eastAsia="es-CL"/>
              </w:rPr>
            </w:pPr>
            <w:r w:rsidRPr="007143A6">
              <w:rPr>
                <w:rFonts w:ascii="Arial Narrow" w:eastAsia="Times New Roman" w:hAnsi="Arial Narrow" w:cs="Calibri"/>
                <w:b/>
                <w:bCs/>
                <w:color w:val="000000"/>
                <w:sz w:val="18"/>
                <w:szCs w:val="18"/>
                <w:lang w:val="es-CL" w:eastAsia="es-CL"/>
              </w:rPr>
              <w:t> </w:t>
            </w:r>
          </w:p>
        </w:tc>
        <w:tc>
          <w:tcPr>
            <w:tcW w:w="992" w:type="dxa"/>
            <w:tcBorders>
              <w:top w:val="nil"/>
              <w:left w:val="nil"/>
              <w:bottom w:val="single" w:sz="4" w:space="0" w:color="auto"/>
              <w:right w:val="nil"/>
            </w:tcBorders>
            <w:shd w:val="clear" w:color="000000" w:fill="F2F2F2"/>
            <w:noWrap/>
            <w:vAlign w:val="bottom"/>
            <w:hideMark/>
          </w:tcPr>
          <w:p w14:paraId="4284E308" w14:textId="77777777" w:rsidR="003D4451" w:rsidRPr="007143A6" w:rsidRDefault="003D4451" w:rsidP="003D4451">
            <w:pPr>
              <w:rPr>
                <w:rFonts w:ascii="Arial Narrow" w:eastAsia="Times New Roman" w:hAnsi="Arial Narrow" w:cs="Calibri"/>
                <w:b/>
                <w:bCs/>
                <w:color w:val="000000"/>
                <w:sz w:val="18"/>
                <w:szCs w:val="18"/>
                <w:lang w:val="es-CL" w:eastAsia="es-CL"/>
              </w:rPr>
            </w:pPr>
            <w:r w:rsidRPr="007143A6">
              <w:rPr>
                <w:rFonts w:ascii="Arial Narrow" w:eastAsia="Times New Roman" w:hAnsi="Arial Narrow" w:cs="Calibri"/>
                <w:b/>
                <w:bCs/>
                <w:color w:val="000000"/>
                <w:sz w:val="18"/>
                <w:szCs w:val="18"/>
                <w:lang w:val="es-CL" w:eastAsia="es-CL"/>
              </w:rPr>
              <w:t> </w:t>
            </w:r>
          </w:p>
        </w:tc>
        <w:tc>
          <w:tcPr>
            <w:tcW w:w="1739" w:type="dxa"/>
            <w:tcBorders>
              <w:top w:val="nil"/>
              <w:left w:val="nil"/>
              <w:bottom w:val="single" w:sz="4" w:space="0" w:color="auto"/>
              <w:right w:val="single" w:sz="4" w:space="0" w:color="auto"/>
            </w:tcBorders>
            <w:shd w:val="clear" w:color="000000" w:fill="F2F2F2"/>
            <w:noWrap/>
            <w:vAlign w:val="bottom"/>
            <w:hideMark/>
          </w:tcPr>
          <w:p w14:paraId="7F067714" w14:textId="77777777" w:rsidR="003D4451" w:rsidRPr="007143A6" w:rsidRDefault="003D4451" w:rsidP="003D4451">
            <w:pPr>
              <w:rPr>
                <w:rFonts w:ascii="Arial Narrow" w:eastAsia="Times New Roman" w:hAnsi="Arial Narrow" w:cs="Calibri"/>
                <w:b/>
                <w:bCs/>
                <w:color w:val="000000"/>
                <w:sz w:val="18"/>
                <w:szCs w:val="18"/>
                <w:lang w:val="es-CL" w:eastAsia="es-CL"/>
              </w:rPr>
            </w:pPr>
            <w:r w:rsidRPr="007143A6">
              <w:rPr>
                <w:rFonts w:ascii="Arial Narrow" w:eastAsia="Times New Roman" w:hAnsi="Arial Narrow" w:cs="Calibri"/>
                <w:b/>
                <w:bCs/>
                <w:color w:val="000000"/>
                <w:sz w:val="18"/>
                <w:szCs w:val="18"/>
                <w:lang w:val="es-CL" w:eastAsia="es-CL"/>
              </w:rPr>
              <w:t> </w:t>
            </w:r>
          </w:p>
        </w:tc>
      </w:tr>
      <w:tr w:rsidR="003D4451" w:rsidRPr="007143A6" w14:paraId="79AE07FA" w14:textId="77777777" w:rsidTr="00593F0C">
        <w:trPr>
          <w:trHeight w:val="330"/>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1B3B1965" w14:textId="77777777" w:rsidR="003D4451" w:rsidRPr="007143A6" w:rsidRDefault="003D4451" w:rsidP="003D4451">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5.1</w:t>
            </w:r>
          </w:p>
        </w:tc>
        <w:tc>
          <w:tcPr>
            <w:tcW w:w="5142" w:type="dxa"/>
            <w:tcBorders>
              <w:top w:val="nil"/>
              <w:left w:val="nil"/>
              <w:bottom w:val="single" w:sz="4" w:space="0" w:color="auto"/>
              <w:right w:val="single" w:sz="4" w:space="0" w:color="auto"/>
            </w:tcBorders>
            <w:shd w:val="clear" w:color="000000" w:fill="FFFFFF"/>
            <w:noWrap/>
            <w:vAlign w:val="center"/>
            <w:hideMark/>
          </w:tcPr>
          <w:p w14:paraId="4549F3EF" w14:textId="77777777" w:rsidR="003D4451" w:rsidRPr="007143A6" w:rsidRDefault="003D4451" w:rsidP="007143A6">
            <w:pP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 xml:space="preserve">Arriendo andamios </w:t>
            </w:r>
            <w:proofErr w:type="spellStart"/>
            <w:r w:rsidRPr="007143A6">
              <w:rPr>
                <w:rFonts w:ascii="Arial Narrow" w:eastAsia="Times New Roman" w:hAnsi="Arial Narrow" w:cs="Calibri"/>
                <w:color w:val="000000"/>
                <w:sz w:val="18"/>
                <w:szCs w:val="18"/>
                <w:lang w:val="es-CL" w:eastAsia="es-CL"/>
              </w:rPr>
              <w:t>Layher</w:t>
            </w:r>
            <w:proofErr w:type="spellEnd"/>
            <w:r w:rsidRPr="007143A6">
              <w:rPr>
                <w:rFonts w:ascii="Arial Narrow" w:eastAsia="Times New Roman" w:hAnsi="Arial Narrow" w:cs="Calibri"/>
                <w:color w:val="000000"/>
                <w:sz w:val="18"/>
                <w:szCs w:val="18"/>
                <w:lang w:val="es-CL" w:eastAsia="es-CL"/>
              </w:rPr>
              <w:t xml:space="preserve"> </w:t>
            </w:r>
            <w:proofErr w:type="spellStart"/>
            <w:r w:rsidRPr="007143A6">
              <w:rPr>
                <w:rFonts w:ascii="Arial Narrow" w:eastAsia="Times New Roman" w:hAnsi="Arial Narrow" w:cs="Calibri"/>
                <w:color w:val="000000"/>
                <w:sz w:val="18"/>
                <w:szCs w:val="18"/>
                <w:lang w:val="es-CL" w:eastAsia="es-CL"/>
              </w:rPr>
              <w:t>mult</w:t>
            </w:r>
            <w:proofErr w:type="spellEnd"/>
          </w:p>
        </w:tc>
        <w:tc>
          <w:tcPr>
            <w:tcW w:w="993" w:type="dxa"/>
            <w:tcBorders>
              <w:top w:val="nil"/>
              <w:left w:val="nil"/>
              <w:bottom w:val="single" w:sz="4" w:space="0" w:color="auto"/>
              <w:right w:val="single" w:sz="4" w:space="0" w:color="auto"/>
            </w:tcBorders>
            <w:shd w:val="clear" w:color="000000" w:fill="FFFFFF"/>
            <w:noWrap/>
            <w:vAlign w:val="center"/>
            <w:hideMark/>
          </w:tcPr>
          <w:p w14:paraId="411FF329" w14:textId="77777777" w:rsidR="003D4451" w:rsidRPr="007143A6" w:rsidRDefault="003D4451" w:rsidP="003D4451">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Día</w:t>
            </w:r>
          </w:p>
        </w:tc>
        <w:tc>
          <w:tcPr>
            <w:tcW w:w="992" w:type="dxa"/>
            <w:tcBorders>
              <w:top w:val="nil"/>
              <w:left w:val="nil"/>
              <w:bottom w:val="single" w:sz="4" w:space="0" w:color="auto"/>
              <w:right w:val="single" w:sz="4" w:space="0" w:color="auto"/>
            </w:tcBorders>
            <w:shd w:val="clear" w:color="000000" w:fill="FFFFFF"/>
            <w:noWrap/>
            <w:vAlign w:val="center"/>
            <w:hideMark/>
          </w:tcPr>
          <w:p w14:paraId="01C055D9" w14:textId="77777777" w:rsidR="003D4451" w:rsidRPr="007143A6" w:rsidRDefault="003D4451" w:rsidP="003D4451">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4,0</w:t>
            </w:r>
          </w:p>
        </w:tc>
        <w:tc>
          <w:tcPr>
            <w:tcW w:w="1739" w:type="dxa"/>
            <w:tcBorders>
              <w:top w:val="nil"/>
              <w:left w:val="nil"/>
              <w:bottom w:val="single" w:sz="4" w:space="0" w:color="auto"/>
              <w:right w:val="single" w:sz="4" w:space="0" w:color="auto"/>
            </w:tcBorders>
            <w:shd w:val="clear" w:color="000000" w:fill="FFFFFF"/>
            <w:noWrap/>
            <w:vAlign w:val="bottom"/>
            <w:hideMark/>
          </w:tcPr>
          <w:p w14:paraId="4AAA132A" w14:textId="77777777" w:rsidR="003D4451" w:rsidRPr="007143A6" w:rsidRDefault="003D4451" w:rsidP="003D4451">
            <w:pP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 </w:t>
            </w:r>
          </w:p>
        </w:tc>
      </w:tr>
      <w:tr w:rsidR="003D4451" w:rsidRPr="007143A6" w14:paraId="1B122936" w14:textId="77777777" w:rsidTr="00593F0C">
        <w:trPr>
          <w:trHeight w:val="330"/>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474EADF" w14:textId="77777777" w:rsidR="003D4451" w:rsidRPr="007143A6" w:rsidRDefault="003D4451" w:rsidP="003D4451">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5.2</w:t>
            </w:r>
          </w:p>
        </w:tc>
        <w:tc>
          <w:tcPr>
            <w:tcW w:w="5142" w:type="dxa"/>
            <w:tcBorders>
              <w:top w:val="nil"/>
              <w:left w:val="nil"/>
              <w:bottom w:val="single" w:sz="4" w:space="0" w:color="auto"/>
              <w:right w:val="single" w:sz="4" w:space="0" w:color="auto"/>
            </w:tcBorders>
            <w:shd w:val="clear" w:color="000000" w:fill="FFFFFF"/>
            <w:vAlign w:val="center"/>
            <w:hideMark/>
          </w:tcPr>
          <w:p w14:paraId="346339F7" w14:textId="77777777" w:rsidR="003D4451" w:rsidRPr="007143A6" w:rsidRDefault="003D4451" w:rsidP="007143A6">
            <w:pP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Mano de obra</w:t>
            </w:r>
          </w:p>
        </w:tc>
        <w:tc>
          <w:tcPr>
            <w:tcW w:w="993" w:type="dxa"/>
            <w:tcBorders>
              <w:top w:val="nil"/>
              <w:left w:val="nil"/>
              <w:bottom w:val="single" w:sz="4" w:space="0" w:color="auto"/>
              <w:right w:val="single" w:sz="4" w:space="0" w:color="auto"/>
            </w:tcBorders>
            <w:shd w:val="clear" w:color="000000" w:fill="FFFFFF"/>
            <w:noWrap/>
            <w:vAlign w:val="center"/>
            <w:hideMark/>
          </w:tcPr>
          <w:p w14:paraId="5DB3811C" w14:textId="77777777" w:rsidR="003D4451" w:rsidRPr="007143A6" w:rsidRDefault="003D4451" w:rsidP="003D4451">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GL</w:t>
            </w:r>
          </w:p>
        </w:tc>
        <w:tc>
          <w:tcPr>
            <w:tcW w:w="992" w:type="dxa"/>
            <w:tcBorders>
              <w:top w:val="nil"/>
              <w:left w:val="nil"/>
              <w:bottom w:val="single" w:sz="4" w:space="0" w:color="auto"/>
              <w:right w:val="single" w:sz="4" w:space="0" w:color="auto"/>
            </w:tcBorders>
            <w:shd w:val="clear" w:color="000000" w:fill="FFFFFF"/>
            <w:noWrap/>
            <w:vAlign w:val="center"/>
            <w:hideMark/>
          </w:tcPr>
          <w:p w14:paraId="4A6CFAD8" w14:textId="77777777" w:rsidR="003D4451" w:rsidRPr="007143A6" w:rsidRDefault="003D4451" w:rsidP="003D4451">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1,0</w:t>
            </w:r>
          </w:p>
        </w:tc>
        <w:tc>
          <w:tcPr>
            <w:tcW w:w="1739" w:type="dxa"/>
            <w:tcBorders>
              <w:top w:val="nil"/>
              <w:left w:val="nil"/>
              <w:bottom w:val="single" w:sz="4" w:space="0" w:color="auto"/>
              <w:right w:val="single" w:sz="4" w:space="0" w:color="auto"/>
            </w:tcBorders>
            <w:shd w:val="clear" w:color="000000" w:fill="FFFFFF"/>
            <w:noWrap/>
            <w:vAlign w:val="center"/>
            <w:hideMark/>
          </w:tcPr>
          <w:p w14:paraId="51E00AFB" w14:textId="77777777" w:rsidR="003D4451" w:rsidRPr="007143A6" w:rsidRDefault="003D4451" w:rsidP="003D4451">
            <w:pP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 </w:t>
            </w:r>
          </w:p>
        </w:tc>
      </w:tr>
      <w:tr w:rsidR="003D4451" w:rsidRPr="007143A6" w14:paraId="55D9FB59" w14:textId="77777777" w:rsidTr="00593F0C">
        <w:trPr>
          <w:trHeight w:val="330"/>
        </w:trPr>
        <w:tc>
          <w:tcPr>
            <w:tcW w:w="0" w:type="auto"/>
            <w:tcBorders>
              <w:top w:val="nil"/>
              <w:left w:val="nil"/>
              <w:bottom w:val="nil"/>
              <w:right w:val="nil"/>
            </w:tcBorders>
            <w:shd w:val="clear" w:color="000000" w:fill="FFFFFF"/>
            <w:noWrap/>
            <w:vAlign w:val="bottom"/>
            <w:hideMark/>
          </w:tcPr>
          <w:p w14:paraId="22C3B0EB" w14:textId="77777777" w:rsidR="003D4451" w:rsidRPr="007143A6" w:rsidRDefault="003D4451" w:rsidP="003D4451">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 </w:t>
            </w:r>
          </w:p>
        </w:tc>
        <w:tc>
          <w:tcPr>
            <w:tcW w:w="5142" w:type="dxa"/>
            <w:tcBorders>
              <w:top w:val="nil"/>
              <w:left w:val="nil"/>
              <w:bottom w:val="nil"/>
              <w:right w:val="nil"/>
            </w:tcBorders>
            <w:shd w:val="clear" w:color="000000" w:fill="FFFFFF"/>
            <w:noWrap/>
            <w:vAlign w:val="bottom"/>
            <w:hideMark/>
          </w:tcPr>
          <w:p w14:paraId="4866F8F8" w14:textId="77777777" w:rsidR="003D4451" w:rsidRPr="007143A6" w:rsidRDefault="003D4451" w:rsidP="003D4451">
            <w:pP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 </w:t>
            </w:r>
          </w:p>
        </w:tc>
        <w:tc>
          <w:tcPr>
            <w:tcW w:w="1985" w:type="dxa"/>
            <w:gridSpan w:val="2"/>
            <w:tcBorders>
              <w:top w:val="single" w:sz="4" w:space="0" w:color="auto"/>
              <w:left w:val="single" w:sz="4" w:space="0" w:color="auto"/>
              <w:bottom w:val="single" w:sz="4" w:space="0" w:color="auto"/>
              <w:right w:val="nil"/>
            </w:tcBorders>
            <w:shd w:val="clear" w:color="000000" w:fill="FFFFFF"/>
            <w:noWrap/>
            <w:vAlign w:val="bottom"/>
            <w:hideMark/>
          </w:tcPr>
          <w:p w14:paraId="316A1484" w14:textId="77777777" w:rsidR="003D4451" w:rsidRPr="007143A6" w:rsidRDefault="003D4451" w:rsidP="003D4451">
            <w:pPr>
              <w:jc w:val="center"/>
              <w:rPr>
                <w:rFonts w:ascii="Arial Narrow" w:eastAsia="Times New Roman" w:hAnsi="Arial Narrow" w:cs="Calibri"/>
                <w:b/>
                <w:bCs/>
                <w:color w:val="000000"/>
                <w:sz w:val="18"/>
                <w:szCs w:val="18"/>
                <w:lang w:val="es-CL" w:eastAsia="es-CL"/>
              </w:rPr>
            </w:pPr>
            <w:r w:rsidRPr="007143A6">
              <w:rPr>
                <w:rFonts w:ascii="Arial Narrow" w:eastAsia="Times New Roman" w:hAnsi="Arial Narrow" w:cs="Calibri"/>
                <w:b/>
                <w:bCs/>
                <w:color w:val="000000"/>
                <w:sz w:val="18"/>
                <w:szCs w:val="18"/>
                <w:lang w:val="es-CL" w:eastAsia="es-CL"/>
              </w:rPr>
              <w:t>SUB TOTAL</w:t>
            </w:r>
          </w:p>
        </w:tc>
        <w:tc>
          <w:tcPr>
            <w:tcW w:w="1739" w:type="dxa"/>
            <w:tcBorders>
              <w:top w:val="nil"/>
              <w:left w:val="single" w:sz="4" w:space="0" w:color="auto"/>
              <w:bottom w:val="single" w:sz="4" w:space="0" w:color="auto"/>
              <w:right w:val="single" w:sz="4" w:space="0" w:color="auto"/>
            </w:tcBorders>
            <w:shd w:val="clear" w:color="000000" w:fill="FFFFFF"/>
            <w:noWrap/>
            <w:vAlign w:val="bottom"/>
            <w:hideMark/>
          </w:tcPr>
          <w:p w14:paraId="4DA1DE4C" w14:textId="77777777" w:rsidR="003D4451" w:rsidRPr="007143A6" w:rsidRDefault="003D4451" w:rsidP="003D4451">
            <w:pPr>
              <w:rPr>
                <w:rFonts w:ascii="Arial Narrow" w:eastAsia="Times New Roman" w:hAnsi="Arial Narrow" w:cs="Calibri"/>
                <w:b/>
                <w:bCs/>
                <w:color w:val="000000"/>
                <w:sz w:val="18"/>
                <w:szCs w:val="18"/>
                <w:lang w:val="es-CL" w:eastAsia="es-CL"/>
              </w:rPr>
            </w:pPr>
            <w:r w:rsidRPr="007143A6">
              <w:rPr>
                <w:rFonts w:ascii="Arial Narrow" w:eastAsia="Times New Roman" w:hAnsi="Arial Narrow" w:cs="Calibri"/>
                <w:b/>
                <w:bCs/>
                <w:color w:val="000000"/>
                <w:sz w:val="18"/>
                <w:szCs w:val="18"/>
                <w:lang w:val="es-CL" w:eastAsia="es-CL"/>
              </w:rPr>
              <w:t> </w:t>
            </w:r>
          </w:p>
        </w:tc>
      </w:tr>
      <w:tr w:rsidR="003D4451" w:rsidRPr="007143A6" w14:paraId="5DB6397E" w14:textId="77777777" w:rsidTr="00593F0C">
        <w:trPr>
          <w:trHeight w:val="330"/>
        </w:trPr>
        <w:tc>
          <w:tcPr>
            <w:tcW w:w="0" w:type="auto"/>
            <w:tcBorders>
              <w:top w:val="nil"/>
              <w:left w:val="nil"/>
              <w:bottom w:val="nil"/>
              <w:right w:val="nil"/>
            </w:tcBorders>
            <w:shd w:val="clear" w:color="000000" w:fill="FFFFFF"/>
            <w:noWrap/>
            <w:vAlign w:val="bottom"/>
            <w:hideMark/>
          </w:tcPr>
          <w:p w14:paraId="268C7B32" w14:textId="77777777" w:rsidR="003D4451" w:rsidRPr="007143A6" w:rsidRDefault="003D4451" w:rsidP="003D4451">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 </w:t>
            </w:r>
          </w:p>
        </w:tc>
        <w:tc>
          <w:tcPr>
            <w:tcW w:w="5142" w:type="dxa"/>
            <w:tcBorders>
              <w:top w:val="nil"/>
              <w:left w:val="nil"/>
              <w:bottom w:val="nil"/>
              <w:right w:val="nil"/>
            </w:tcBorders>
            <w:shd w:val="clear" w:color="000000" w:fill="FFFFFF"/>
            <w:noWrap/>
            <w:vAlign w:val="bottom"/>
            <w:hideMark/>
          </w:tcPr>
          <w:p w14:paraId="765EFC49" w14:textId="77777777" w:rsidR="003D4451" w:rsidRPr="007143A6" w:rsidRDefault="003D4451" w:rsidP="003D4451">
            <w:pP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 </w:t>
            </w:r>
          </w:p>
        </w:tc>
        <w:tc>
          <w:tcPr>
            <w:tcW w:w="1985" w:type="dxa"/>
            <w:gridSpan w:val="2"/>
            <w:tcBorders>
              <w:top w:val="single" w:sz="4" w:space="0" w:color="auto"/>
              <w:left w:val="single" w:sz="4" w:space="0" w:color="auto"/>
              <w:bottom w:val="single" w:sz="4" w:space="0" w:color="auto"/>
              <w:right w:val="nil"/>
            </w:tcBorders>
            <w:shd w:val="clear" w:color="000000" w:fill="FFFFFF"/>
            <w:noWrap/>
            <w:vAlign w:val="bottom"/>
            <w:hideMark/>
          </w:tcPr>
          <w:p w14:paraId="35017588" w14:textId="77777777" w:rsidR="003D4451" w:rsidRPr="007143A6" w:rsidRDefault="003D4451" w:rsidP="003D4451">
            <w:pPr>
              <w:jc w:val="center"/>
              <w:rPr>
                <w:rFonts w:ascii="Arial Narrow" w:eastAsia="Times New Roman" w:hAnsi="Arial Narrow" w:cs="Calibri"/>
                <w:b/>
                <w:bCs/>
                <w:color w:val="000000"/>
                <w:sz w:val="18"/>
                <w:szCs w:val="18"/>
                <w:lang w:val="es-CL" w:eastAsia="es-CL"/>
              </w:rPr>
            </w:pPr>
            <w:r w:rsidRPr="007143A6">
              <w:rPr>
                <w:rFonts w:ascii="Arial Narrow" w:eastAsia="Times New Roman" w:hAnsi="Arial Narrow" w:cs="Calibri"/>
                <w:b/>
                <w:bCs/>
                <w:color w:val="000000"/>
                <w:sz w:val="18"/>
                <w:szCs w:val="18"/>
                <w:lang w:val="es-CL" w:eastAsia="es-CL"/>
              </w:rPr>
              <w:t>19% IVA</w:t>
            </w:r>
          </w:p>
        </w:tc>
        <w:tc>
          <w:tcPr>
            <w:tcW w:w="1739" w:type="dxa"/>
            <w:tcBorders>
              <w:top w:val="nil"/>
              <w:left w:val="single" w:sz="4" w:space="0" w:color="auto"/>
              <w:bottom w:val="single" w:sz="4" w:space="0" w:color="auto"/>
              <w:right w:val="single" w:sz="4" w:space="0" w:color="auto"/>
            </w:tcBorders>
            <w:shd w:val="clear" w:color="000000" w:fill="FFFFFF"/>
            <w:noWrap/>
            <w:vAlign w:val="bottom"/>
            <w:hideMark/>
          </w:tcPr>
          <w:p w14:paraId="1406A35F" w14:textId="77777777" w:rsidR="003D4451" w:rsidRPr="007143A6" w:rsidRDefault="003D4451" w:rsidP="003D4451">
            <w:pPr>
              <w:rPr>
                <w:rFonts w:ascii="Arial Narrow" w:eastAsia="Times New Roman" w:hAnsi="Arial Narrow" w:cs="Calibri"/>
                <w:b/>
                <w:bCs/>
                <w:color w:val="000000"/>
                <w:sz w:val="18"/>
                <w:szCs w:val="18"/>
                <w:lang w:val="es-CL" w:eastAsia="es-CL"/>
              </w:rPr>
            </w:pPr>
            <w:r w:rsidRPr="007143A6">
              <w:rPr>
                <w:rFonts w:ascii="Arial Narrow" w:eastAsia="Times New Roman" w:hAnsi="Arial Narrow" w:cs="Calibri"/>
                <w:b/>
                <w:bCs/>
                <w:color w:val="000000"/>
                <w:sz w:val="18"/>
                <w:szCs w:val="18"/>
                <w:lang w:val="es-CL" w:eastAsia="es-CL"/>
              </w:rPr>
              <w:t> </w:t>
            </w:r>
          </w:p>
        </w:tc>
      </w:tr>
      <w:tr w:rsidR="003D4451" w:rsidRPr="007143A6" w14:paraId="7B40671D" w14:textId="77777777" w:rsidTr="00593F0C">
        <w:trPr>
          <w:trHeight w:val="330"/>
        </w:trPr>
        <w:tc>
          <w:tcPr>
            <w:tcW w:w="0" w:type="auto"/>
            <w:tcBorders>
              <w:top w:val="nil"/>
              <w:left w:val="nil"/>
              <w:bottom w:val="nil"/>
              <w:right w:val="nil"/>
            </w:tcBorders>
            <w:shd w:val="clear" w:color="000000" w:fill="FFFFFF"/>
            <w:noWrap/>
            <w:vAlign w:val="bottom"/>
            <w:hideMark/>
          </w:tcPr>
          <w:p w14:paraId="32C889A4" w14:textId="77777777" w:rsidR="003D4451" w:rsidRPr="007143A6" w:rsidRDefault="003D4451" w:rsidP="003D4451">
            <w:pPr>
              <w:jc w:val="cente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 </w:t>
            </w:r>
          </w:p>
        </w:tc>
        <w:tc>
          <w:tcPr>
            <w:tcW w:w="5142" w:type="dxa"/>
            <w:tcBorders>
              <w:top w:val="nil"/>
              <w:left w:val="nil"/>
              <w:bottom w:val="nil"/>
              <w:right w:val="nil"/>
            </w:tcBorders>
            <w:shd w:val="clear" w:color="000000" w:fill="FFFFFF"/>
            <w:noWrap/>
            <w:vAlign w:val="bottom"/>
            <w:hideMark/>
          </w:tcPr>
          <w:p w14:paraId="52551D83" w14:textId="77777777" w:rsidR="003D4451" w:rsidRPr="007143A6" w:rsidRDefault="003D4451" w:rsidP="003D4451">
            <w:pPr>
              <w:rPr>
                <w:rFonts w:ascii="Arial Narrow" w:eastAsia="Times New Roman" w:hAnsi="Arial Narrow" w:cs="Calibri"/>
                <w:color w:val="000000"/>
                <w:sz w:val="18"/>
                <w:szCs w:val="18"/>
                <w:lang w:val="es-CL" w:eastAsia="es-CL"/>
              </w:rPr>
            </w:pPr>
            <w:r w:rsidRPr="007143A6">
              <w:rPr>
                <w:rFonts w:ascii="Arial Narrow" w:eastAsia="Times New Roman" w:hAnsi="Arial Narrow" w:cs="Calibri"/>
                <w:color w:val="000000"/>
                <w:sz w:val="18"/>
                <w:szCs w:val="18"/>
                <w:lang w:val="es-CL" w:eastAsia="es-CL"/>
              </w:rPr>
              <w:t> </w:t>
            </w:r>
          </w:p>
        </w:tc>
        <w:tc>
          <w:tcPr>
            <w:tcW w:w="1985" w:type="dxa"/>
            <w:gridSpan w:val="2"/>
            <w:tcBorders>
              <w:top w:val="single" w:sz="4" w:space="0" w:color="auto"/>
              <w:left w:val="single" w:sz="4" w:space="0" w:color="auto"/>
              <w:bottom w:val="single" w:sz="4" w:space="0" w:color="auto"/>
              <w:right w:val="nil"/>
            </w:tcBorders>
            <w:shd w:val="clear" w:color="000000" w:fill="FFFFFF"/>
            <w:noWrap/>
            <w:vAlign w:val="bottom"/>
            <w:hideMark/>
          </w:tcPr>
          <w:p w14:paraId="265A08A0" w14:textId="3DD167AE" w:rsidR="003D4451" w:rsidRPr="007143A6" w:rsidRDefault="003D4451" w:rsidP="003D4451">
            <w:pPr>
              <w:jc w:val="center"/>
              <w:rPr>
                <w:rFonts w:ascii="Arial Narrow" w:eastAsia="Times New Roman" w:hAnsi="Arial Narrow" w:cs="Calibri"/>
                <w:b/>
                <w:bCs/>
                <w:color w:val="000000"/>
                <w:sz w:val="18"/>
                <w:szCs w:val="18"/>
                <w:lang w:val="es-CL" w:eastAsia="es-CL"/>
              </w:rPr>
            </w:pPr>
            <w:r w:rsidRPr="007143A6">
              <w:rPr>
                <w:rFonts w:ascii="Arial Narrow" w:eastAsia="Times New Roman" w:hAnsi="Arial Narrow" w:cs="Calibri"/>
                <w:b/>
                <w:bCs/>
                <w:color w:val="000000"/>
                <w:sz w:val="18"/>
                <w:szCs w:val="18"/>
                <w:lang w:val="es-CL" w:eastAsia="es-CL"/>
              </w:rPr>
              <w:t xml:space="preserve">TOTAL, INSTALACION </w:t>
            </w:r>
          </w:p>
        </w:tc>
        <w:tc>
          <w:tcPr>
            <w:tcW w:w="1739" w:type="dxa"/>
            <w:tcBorders>
              <w:top w:val="nil"/>
              <w:left w:val="single" w:sz="4" w:space="0" w:color="auto"/>
              <w:bottom w:val="single" w:sz="4" w:space="0" w:color="auto"/>
              <w:right w:val="single" w:sz="4" w:space="0" w:color="auto"/>
            </w:tcBorders>
            <w:shd w:val="clear" w:color="000000" w:fill="FFFFFF"/>
            <w:noWrap/>
            <w:vAlign w:val="bottom"/>
            <w:hideMark/>
          </w:tcPr>
          <w:p w14:paraId="6709BA63" w14:textId="77777777" w:rsidR="003D4451" w:rsidRPr="007143A6" w:rsidRDefault="003D4451" w:rsidP="003D4451">
            <w:pPr>
              <w:rPr>
                <w:rFonts w:ascii="Arial Narrow" w:eastAsia="Times New Roman" w:hAnsi="Arial Narrow" w:cs="Calibri"/>
                <w:b/>
                <w:bCs/>
                <w:color w:val="000000"/>
                <w:sz w:val="18"/>
                <w:szCs w:val="18"/>
                <w:lang w:val="es-CL" w:eastAsia="es-CL"/>
              </w:rPr>
            </w:pPr>
            <w:r w:rsidRPr="007143A6">
              <w:rPr>
                <w:rFonts w:ascii="Arial Narrow" w:eastAsia="Times New Roman" w:hAnsi="Arial Narrow" w:cs="Calibri"/>
                <w:b/>
                <w:bCs/>
                <w:color w:val="000000"/>
                <w:sz w:val="18"/>
                <w:szCs w:val="18"/>
                <w:lang w:val="es-CL" w:eastAsia="es-CL"/>
              </w:rPr>
              <w:t> </w:t>
            </w:r>
          </w:p>
        </w:tc>
      </w:tr>
    </w:tbl>
    <w:p w14:paraId="4424AF80" w14:textId="2990E945" w:rsidR="00E77DD5" w:rsidRPr="005128A3" w:rsidRDefault="00E77DD5" w:rsidP="005128A3">
      <w:pPr>
        <w:tabs>
          <w:tab w:val="left" w:pos="1515"/>
        </w:tabs>
        <w:rPr>
          <w:rFonts w:ascii="Arial Narrow" w:hAnsi="Arial Narrow"/>
          <w:sz w:val="22"/>
          <w:szCs w:val="22"/>
        </w:rPr>
        <w:sectPr w:rsidR="00E77DD5" w:rsidRPr="005128A3" w:rsidSect="00742591">
          <w:headerReference w:type="default" r:id="rId12"/>
          <w:footerReference w:type="default" r:id="rId13"/>
          <w:headerReference w:type="first" r:id="rId14"/>
          <w:pgSz w:w="12240" w:h="15840" w:code="1"/>
          <w:pgMar w:top="1418" w:right="1701" w:bottom="1418" w:left="1701" w:header="709" w:footer="709" w:gutter="0"/>
          <w:cols w:space="708"/>
          <w:titlePg/>
          <w:docGrid w:linePitch="360"/>
        </w:sectPr>
      </w:pPr>
    </w:p>
    <w:p w14:paraId="7FD5948C" w14:textId="6883F668" w:rsidR="005128A3" w:rsidRPr="005128A3" w:rsidRDefault="005128A3" w:rsidP="005128A3">
      <w:pPr>
        <w:rPr>
          <w:rFonts w:ascii="Arial Narrow" w:hAnsi="Arial Narrow" w:cstheme="minorBidi"/>
          <w:lang w:eastAsia="en-US"/>
        </w:rPr>
      </w:pPr>
    </w:p>
    <w:sectPr w:rsidR="005128A3" w:rsidRPr="005128A3" w:rsidSect="00E77DD5">
      <w:headerReference w:type="first" r:id="rId15"/>
      <w:pgSz w:w="12240" w:h="15840" w:code="1"/>
      <w:pgMar w:top="1418" w:right="1701" w:bottom="1418" w:left="1701" w:header="454"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E68BA8" w14:textId="77777777" w:rsidR="002A7A0B" w:rsidRDefault="002A7A0B" w:rsidP="0094027F">
      <w:r>
        <w:separator/>
      </w:r>
    </w:p>
  </w:endnote>
  <w:endnote w:type="continuationSeparator" w:id="0">
    <w:p w14:paraId="7D41EE20" w14:textId="77777777" w:rsidR="002A7A0B" w:rsidRDefault="002A7A0B" w:rsidP="00940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A5A5B" w14:textId="77777777" w:rsidR="00742591" w:rsidRPr="0074025F" w:rsidRDefault="00742591" w:rsidP="00742591">
    <w:pPr>
      <w:pStyle w:val="Encabezado"/>
      <w:rPr>
        <w:rFonts w:asciiTheme="minorHAnsi" w:hAnsiTheme="minorHAnsi" w:cstheme="minorHAnsi"/>
        <w:b/>
        <w:iCs/>
        <w:sz w:val="14"/>
        <w:szCs w:val="14"/>
      </w:rPr>
    </w:pPr>
    <w:r w:rsidRPr="0074025F">
      <w:rPr>
        <w:rFonts w:asciiTheme="minorHAnsi" w:hAnsiTheme="minorHAnsi" w:cstheme="minorHAnsi"/>
        <w:b/>
        <w:iCs/>
        <w:sz w:val="14"/>
        <w:szCs w:val="14"/>
      </w:rPr>
      <w:t xml:space="preserve">HOSPITAL BASE VALDIVIA </w:t>
    </w:r>
  </w:p>
  <w:p w14:paraId="0A793F89" w14:textId="77777777" w:rsidR="00742591" w:rsidRPr="0074025F" w:rsidRDefault="00742591" w:rsidP="00742591">
    <w:pPr>
      <w:pStyle w:val="Encabezado"/>
      <w:rPr>
        <w:rFonts w:asciiTheme="minorHAnsi" w:hAnsiTheme="minorHAnsi" w:cstheme="minorHAnsi"/>
        <w:iCs/>
        <w:sz w:val="14"/>
        <w:szCs w:val="14"/>
      </w:rPr>
    </w:pPr>
    <w:r w:rsidRPr="0074025F">
      <w:rPr>
        <w:rFonts w:asciiTheme="minorHAnsi" w:hAnsiTheme="minorHAnsi" w:cstheme="minorHAnsi"/>
        <w:iCs/>
        <w:noProof/>
        <w:sz w:val="14"/>
        <w:szCs w:val="14"/>
        <w:lang w:val="es-CL" w:eastAsia="es-CL"/>
      </w:rPr>
      <mc:AlternateContent>
        <mc:Choice Requires="wps">
          <w:drawing>
            <wp:anchor distT="0" distB="0" distL="114300" distR="114300" simplePos="0" relativeHeight="251669504" behindDoc="0" locked="0" layoutInCell="1" allowOverlap="1" wp14:anchorId="02EE631C" wp14:editId="0E5CE664">
              <wp:simplePos x="0" y="0"/>
              <wp:positionH relativeFrom="column">
                <wp:posOffset>-219075</wp:posOffset>
              </wp:positionH>
              <wp:positionV relativeFrom="paragraph">
                <wp:posOffset>-1270</wp:posOffset>
              </wp:positionV>
              <wp:extent cx="5943600" cy="17780"/>
              <wp:effectExtent l="0" t="0" r="0" b="0"/>
              <wp:wrapNone/>
              <wp:docPr id="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7780"/>
                      </a:xfrm>
                      <a:prstGeom prst="rect">
                        <a:avLst/>
                      </a:prstGeom>
                      <a:gradFill rotWithShape="1">
                        <a:gsLst>
                          <a:gs pos="0">
                            <a:srgbClr val="FFFFFF"/>
                          </a:gs>
                          <a:gs pos="100000">
                            <a:srgbClr val="333333"/>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7AC1E" id="Rectangle 13" o:spid="_x0000_s1026" style="position:absolute;margin-left:-17.25pt;margin-top:-.1pt;width:468pt;height: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" stroked="f">
              <v:fill color2="#333" rotate="t" angle="90" focus="100%" type="gradient"/>
            </v:rect>
          </w:pict>
        </mc:Fallback>
      </mc:AlternateContent>
    </w:r>
    <w:r w:rsidRPr="0074025F">
      <w:rPr>
        <w:rFonts w:asciiTheme="minorHAnsi" w:hAnsiTheme="minorHAnsi" w:cstheme="minorHAnsi"/>
        <w:iCs/>
        <w:sz w:val="14"/>
        <w:szCs w:val="14"/>
      </w:rPr>
      <w:t>REGION DE LOS RIOS</w:t>
    </w:r>
  </w:p>
  <w:sdt>
    <w:sdtPr>
      <w:id w:val="315770604"/>
      <w:docPartObj>
        <w:docPartGallery w:val="Page Numbers (Bottom of Page)"/>
        <w:docPartUnique/>
      </w:docPartObj>
    </w:sdtPr>
    <w:sdtContent>
      <w:p w14:paraId="68872284" w14:textId="3F8329C5" w:rsidR="00742591" w:rsidRDefault="00742591" w:rsidP="00742591">
        <w:pPr>
          <w:pStyle w:val="Piedepgina"/>
          <w:jc w:val="right"/>
        </w:pPr>
        <w:r>
          <w:fldChar w:fldCharType="begin"/>
        </w:r>
        <w:r>
          <w:instrText>PAGE   \* MERGEFORMAT</w:instrText>
        </w:r>
        <w:r>
          <w:fldChar w:fldCharType="separate"/>
        </w:r>
        <w:r>
          <w:t>1</w:t>
        </w:r>
        <w:r>
          <w:fldChar w:fldCharType="end"/>
        </w:r>
      </w:p>
    </w:sdtContent>
  </w:sdt>
  <w:p w14:paraId="23440130" w14:textId="77777777" w:rsidR="00742591" w:rsidRDefault="00742591" w:rsidP="00742591">
    <w:pPr>
      <w:pStyle w:val="Piedepgina"/>
    </w:pPr>
  </w:p>
  <w:p w14:paraId="73EB2D46" w14:textId="77777777" w:rsidR="00742591" w:rsidRDefault="00742591">
    <w:pPr>
      <w:pStyle w:val="Piedepgina"/>
    </w:pPr>
  </w:p>
  <w:p w14:paraId="20A3EF19" w14:textId="77777777" w:rsidR="003D4451" w:rsidRDefault="003D445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7F776C" w14:textId="77777777" w:rsidR="002A7A0B" w:rsidRDefault="002A7A0B" w:rsidP="0094027F">
      <w:r>
        <w:separator/>
      </w:r>
    </w:p>
  </w:footnote>
  <w:footnote w:type="continuationSeparator" w:id="0">
    <w:p w14:paraId="5CDB47D0" w14:textId="77777777" w:rsidR="002A7A0B" w:rsidRDefault="002A7A0B" w:rsidP="009402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B8A50" w14:textId="77777777" w:rsidR="00742591" w:rsidRPr="0074025F" w:rsidRDefault="00742591" w:rsidP="00742591">
    <w:pPr>
      <w:pStyle w:val="Piedepgina"/>
      <w:tabs>
        <w:tab w:val="left" w:pos="9356"/>
      </w:tabs>
      <w:ind w:right="6"/>
      <w:jc w:val="right"/>
      <w:rPr>
        <w:rFonts w:asciiTheme="minorHAnsi" w:hAnsiTheme="minorHAnsi" w:cstheme="minorHAnsi"/>
        <w:iCs/>
        <w:sz w:val="14"/>
        <w:szCs w:val="14"/>
      </w:rPr>
    </w:pPr>
    <w:r w:rsidRPr="0074025F">
      <w:rPr>
        <w:rFonts w:asciiTheme="minorHAnsi" w:hAnsiTheme="minorHAnsi" w:cstheme="minorHAnsi"/>
        <w:iCs/>
        <w:sz w:val="14"/>
        <w:szCs w:val="14"/>
      </w:rPr>
      <w:t xml:space="preserve">ESPECIFICACIONES TÉCNICAS  </w:t>
    </w:r>
  </w:p>
  <w:p w14:paraId="2E45EDBD" w14:textId="24AAF7DF" w:rsidR="00742591" w:rsidRPr="0074025F" w:rsidRDefault="00742591" w:rsidP="00742591">
    <w:pPr>
      <w:jc w:val="right"/>
      <w:rPr>
        <w:rFonts w:asciiTheme="minorHAnsi" w:hAnsiTheme="minorHAnsi" w:cstheme="minorHAnsi"/>
        <w:iCs/>
        <w:sz w:val="14"/>
        <w:szCs w:val="14"/>
      </w:rPr>
    </w:pPr>
    <w:r w:rsidRPr="0074025F">
      <w:rPr>
        <w:rFonts w:asciiTheme="minorHAnsi" w:hAnsiTheme="minorHAnsi" w:cstheme="minorHAnsi"/>
        <w:b/>
        <w:iCs/>
        <w:noProof/>
        <w:sz w:val="14"/>
        <w:szCs w:val="14"/>
        <w:lang w:val="es-CL" w:eastAsia="es-CL"/>
      </w:rPr>
      <mc:AlternateContent>
        <mc:Choice Requires="wps">
          <w:drawing>
            <wp:anchor distT="0" distB="0" distL="114300" distR="114300" simplePos="0" relativeHeight="251667456" behindDoc="0" locked="0" layoutInCell="1" allowOverlap="1" wp14:anchorId="4BBE3ADC" wp14:editId="5BE4E389">
              <wp:simplePos x="0" y="0"/>
              <wp:positionH relativeFrom="column">
                <wp:posOffset>0</wp:posOffset>
              </wp:positionH>
              <wp:positionV relativeFrom="paragraph">
                <wp:posOffset>-3175</wp:posOffset>
              </wp:positionV>
              <wp:extent cx="5943600" cy="17780"/>
              <wp:effectExtent l="0" t="0" r="0" b="1270"/>
              <wp:wrapNone/>
              <wp:docPr id="144404616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7780"/>
                      </a:xfrm>
                      <a:prstGeom prst="rect">
                        <a:avLst/>
                      </a:prstGeom>
                      <a:gradFill rotWithShape="1">
                        <a:gsLst>
                          <a:gs pos="0">
                            <a:srgbClr val="FFFFFF"/>
                          </a:gs>
                          <a:gs pos="100000">
                            <a:srgbClr val="333333"/>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97C98F" id="Rectangle 14" o:spid="_x0000_s1026" style="position:absolute;margin-left:0;margin-top:-.25pt;width:468pt;height: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" stroked="f">
              <v:fill color2="#333" rotate="t" angle="90" focus="100%" type="gradient"/>
            </v:rect>
          </w:pict>
        </mc:Fallback>
      </mc:AlternateContent>
    </w:r>
    <w:r w:rsidRPr="0074025F">
      <w:rPr>
        <w:rFonts w:asciiTheme="minorHAnsi" w:hAnsiTheme="minorHAnsi" w:cstheme="minorHAnsi"/>
        <w:b/>
        <w:iCs/>
        <w:sz w:val="14"/>
        <w:szCs w:val="14"/>
        <w:lang w:val="es-CL"/>
      </w:rPr>
      <w:t xml:space="preserve"> </w:t>
    </w:r>
    <w:r w:rsidR="00970821" w:rsidRPr="00970821">
      <w:rPr>
        <w:rFonts w:asciiTheme="minorHAnsi" w:hAnsiTheme="minorHAnsi" w:cstheme="minorHAnsi"/>
        <w:bCs/>
        <w:iCs/>
        <w:sz w:val="14"/>
        <w:szCs w:val="14"/>
        <w:lang w:val="es-CL"/>
      </w:rPr>
      <w:t xml:space="preserve">PROYECTO ELÉCTRICO </w:t>
    </w:r>
    <w:r w:rsidR="00CA4951">
      <w:rPr>
        <w:rFonts w:asciiTheme="minorHAnsi" w:hAnsiTheme="minorHAnsi" w:cstheme="minorHAnsi"/>
        <w:bCs/>
        <w:iCs/>
        <w:sz w:val="14"/>
        <w:szCs w:val="14"/>
        <w:lang w:val="es-CL"/>
      </w:rPr>
      <w:t>MEJORAMIENTO SISTEMA DE ILUMINACIÓN CAJAS ESCALAS</w:t>
    </w:r>
    <w:r w:rsidR="00CA4951" w:rsidRPr="0074025F">
      <w:rPr>
        <w:rFonts w:asciiTheme="minorHAnsi" w:hAnsiTheme="minorHAnsi" w:cstheme="minorHAnsi"/>
        <w:iCs/>
        <w:sz w:val="14"/>
        <w:szCs w:val="14"/>
      </w:rPr>
      <w:t xml:space="preserve"> </w:t>
    </w:r>
    <w:r w:rsidRPr="0074025F">
      <w:rPr>
        <w:rFonts w:asciiTheme="minorHAnsi" w:hAnsiTheme="minorHAnsi" w:cstheme="minorHAnsi"/>
        <w:iCs/>
        <w:sz w:val="14"/>
        <w:szCs w:val="14"/>
      </w:rPr>
      <w:t>HOSPITAL BASE DE VALDIVIA</w:t>
    </w:r>
  </w:p>
  <w:p w14:paraId="2E30CD89" w14:textId="77777777" w:rsidR="00742591" w:rsidRDefault="0074259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1C96CA" w14:textId="5FE1771C" w:rsidR="00C422F3" w:rsidRPr="0074025F" w:rsidRDefault="00B82D8C" w:rsidP="00742591">
    <w:pPr>
      <w:pStyle w:val="Piedepgina"/>
      <w:tabs>
        <w:tab w:val="left" w:pos="914"/>
        <w:tab w:val="left" w:pos="9356"/>
        <w:tab w:val="right" w:pos="12998"/>
      </w:tabs>
      <w:ind w:right="6"/>
      <w:rPr>
        <w:rFonts w:asciiTheme="minorHAnsi" w:hAnsiTheme="minorHAnsi" w:cstheme="minorHAnsi"/>
        <w:iCs/>
        <w:sz w:val="14"/>
        <w:szCs w:val="14"/>
      </w:rPr>
    </w:pPr>
    <w:r>
      <w:rPr>
        <w:rFonts w:asciiTheme="minorHAnsi" w:hAnsiTheme="minorHAnsi" w:cstheme="minorHAnsi"/>
        <w:iCs/>
        <w:sz w:val="14"/>
        <w:szCs w:val="14"/>
      </w:rPr>
      <w:tab/>
      <w:t xml:space="preserve">      </w:t>
    </w:r>
  </w:p>
  <w:p w14:paraId="3ED188FE" w14:textId="67A345F6" w:rsidR="00C422F3" w:rsidRDefault="00C422F3" w:rsidP="00C422F3">
    <w:pPr>
      <w:pStyle w:val="Encabezado"/>
    </w:pPr>
  </w:p>
  <w:p w14:paraId="022D7F83" w14:textId="140A62D6" w:rsidR="00C422F3" w:rsidRPr="00C422F3" w:rsidRDefault="00C422F3" w:rsidP="00C422F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0BB6B" w14:textId="77777777" w:rsidR="00774267" w:rsidRPr="0074025F" w:rsidRDefault="00774267" w:rsidP="00742591">
    <w:pPr>
      <w:pStyle w:val="Piedepgina"/>
      <w:tabs>
        <w:tab w:val="left" w:pos="914"/>
        <w:tab w:val="left" w:pos="9356"/>
        <w:tab w:val="right" w:pos="12998"/>
      </w:tabs>
      <w:ind w:right="6"/>
      <w:rPr>
        <w:rFonts w:asciiTheme="minorHAnsi" w:hAnsiTheme="minorHAnsi" w:cstheme="minorHAnsi"/>
        <w:iCs/>
        <w:sz w:val="14"/>
        <w:szCs w:val="14"/>
      </w:rPr>
    </w:pPr>
    <w:r>
      <w:rPr>
        <w:rFonts w:asciiTheme="minorHAnsi" w:hAnsiTheme="minorHAnsi" w:cstheme="minorHAnsi"/>
        <w:iCs/>
        <w:sz w:val="14"/>
        <w:szCs w:val="14"/>
      </w:rPr>
      <w:tab/>
      <w:t xml:space="preserve">      </w:t>
    </w:r>
  </w:p>
  <w:p w14:paraId="7042D12F" w14:textId="77777777" w:rsidR="00774267" w:rsidRDefault="00774267" w:rsidP="00C422F3">
    <w:pPr>
      <w:pStyle w:val="Encabezado"/>
    </w:pPr>
  </w:p>
  <w:p w14:paraId="4E5FE5B2" w14:textId="77777777" w:rsidR="00774267" w:rsidRPr="00C422F3" w:rsidRDefault="00774267" w:rsidP="00C422F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46AD4"/>
    <w:multiLevelType w:val="multilevel"/>
    <w:tmpl w:val="611CDBA0"/>
    <w:lvl w:ilvl="0">
      <w:start w:val="1"/>
      <w:numFmt w:val="none"/>
      <w:lvlText w:val="3"/>
      <w:lvlJc w:val="left"/>
      <w:pPr>
        <w:ind w:left="720" w:hanging="360"/>
      </w:pPr>
      <w:rPr>
        <w:rFonts w:hint="default"/>
        <w:b/>
      </w:rPr>
    </w:lvl>
    <w:lvl w:ilvl="1">
      <w:start w:val="1"/>
      <w:numFmt w:val="none"/>
      <w:isLgl/>
      <w:lvlText w:val="3.3"/>
      <w:lvlJc w:val="left"/>
      <w:pPr>
        <w:ind w:left="720" w:hanging="360"/>
      </w:pPr>
      <w:rPr>
        <w:rFonts w:hint="default"/>
      </w:rPr>
    </w:lvl>
    <w:lvl w:ilvl="2">
      <w:start w:val="1"/>
      <w:numFmt w:val="decimal"/>
      <w:isLgl/>
      <w:lvlText w:val="%13.10.%3"/>
      <w:lvlJc w:val="left"/>
      <w:pPr>
        <w:ind w:left="1080" w:hanging="720"/>
      </w:pPr>
      <w:rPr>
        <w:rFonts w:hint="default"/>
      </w:rPr>
    </w:lvl>
    <w:lvl w:ilvl="3">
      <w:start w:val="1"/>
      <w:numFmt w:val="decimal"/>
      <w:isLgl/>
      <w:lvlText w:val="%1.%2.1.%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F01B69"/>
    <w:multiLevelType w:val="hybridMultilevel"/>
    <w:tmpl w:val="791A669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7836768"/>
    <w:multiLevelType w:val="hybridMultilevel"/>
    <w:tmpl w:val="7ABAB9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1D7E2B"/>
    <w:multiLevelType w:val="hybridMultilevel"/>
    <w:tmpl w:val="2048E2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3710038"/>
    <w:multiLevelType w:val="multilevel"/>
    <w:tmpl w:val="F7C87B9A"/>
    <w:lvl w:ilvl="0">
      <w:start w:val="1"/>
      <w:numFmt w:val="none"/>
      <w:lvlText w:val="7"/>
      <w:lvlJc w:val="left"/>
      <w:pPr>
        <w:ind w:left="720" w:hanging="360"/>
      </w:pPr>
      <w:rPr>
        <w:rFonts w:hint="default"/>
        <w:b/>
      </w:rPr>
    </w:lvl>
    <w:lvl w:ilvl="1">
      <w:start w:val="1"/>
      <w:numFmt w:val="none"/>
      <w:isLgl/>
      <w:lvlText w:val="3.5"/>
      <w:lvlJc w:val="left"/>
      <w:pPr>
        <w:ind w:left="720" w:hanging="360"/>
      </w:pPr>
      <w:rPr>
        <w:rFonts w:hint="default"/>
      </w:rPr>
    </w:lvl>
    <w:lvl w:ilvl="2">
      <w:start w:val="1"/>
      <w:numFmt w:val="decimal"/>
      <w:isLgl/>
      <w:lvlText w:val="%13.10.%3"/>
      <w:lvlJc w:val="left"/>
      <w:pPr>
        <w:ind w:left="1080" w:hanging="720"/>
      </w:pPr>
      <w:rPr>
        <w:rFonts w:hint="default"/>
      </w:rPr>
    </w:lvl>
    <w:lvl w:ilvl="3">
      <w:start w:val="1"/>
      <w:numFmt w:val="decimal"/>
      <w:isLgl/>
      <w:lvlText w:val="%1.%2.1.%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7846186"/>
    <w:multiLevelType w:val="multilevel"/>
    <w:tmpl w:val="424CEC3E"/>
    <w:lvl w:ilvl="0">
      <w:start w:val="2"/>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7C063AC"/>
    <w:multiLevelType w:val="multilevel"/>
    <w:tmpl w:val="816A3CF8"/>
    <w:lvl w:ilvl="0">
      <w:start w:val="1"/>
      <w:numFmt w:val="none"/>
      <w:lvlText w:val="13"/>
      <w:lvlJc w:val="left"/>
      <w:pPr>
        <w:ind w:left="720" w:hanging="360"/>
      </w:pPr>
      <w:rPr>
        <w:rFonts w:hint="default"/>
        <w:b/>
      </w:rPr>
    </w:lvl>
    <w:lvl w:ilvl="1">
      <w:start w:val="1"/>
      <w:numFmt w:val="none"/>
      <w:isLgl/>
      <w:lvlText w:val="3.5"/>
      <w:lvlJc w:val="left"/>
      <w:pPr>
        <w:ind w:left="720" w:hanging="360"/>
      </w:pPr>
      <w:rPr>
        <w:rFonts w:hint="default"/>
      </w:rPr>
    </w:lvl>
    <w:lvl w:ilvl="2">
      <w:start w:val="1"/>
      <w:numFmt w:val="decimal"/>
      <w:isLgl/>
      <w:lvlText w:val="%13.10.%3"/>
      <w:lvlJc w:val="left"/>
      <w:pPr>
        <w:ind w:left="1080" w:hanging="720"/>
      </w:pPr>
      <w:rPr>
        <w:rFonts w:hint="default"/>
      </w:rPr>
    </w:lvl>
    <w:lvl w:ilvl="3">
      <w:start w:val="1"/>
      <w:numFmt w:val="decimal"/>
      <w:isLgl/>
      <w:lvlText w:val="%1.%2.1.%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8F22AEE"/>
    <w:multiLevelType w:val="multilevel"/>
    <w:tmpl w:val="8430C61C"/>
    <w:lvl w:ilvl="0">
      <w:start w:val="1"/>
      <w:numFmt w:val="none"/>
      <w:lvlText w:val="9"/>
      <w:lvlJc w:val="left"/>
      <w:pPr>
        <w:ind w:left="720" w:hanging="360"/>
      </w:pPr>
      <w:rPr>
        <w:rFonts w:hint="default"/>
        <w:b/>
      </w:rPr>
    </w:lvl>
    <w:lvl w:ilvl="1">
      <w:start w:val="1"/>
      <w:numFmt w:val="none"/>
      <w:isLgl/>
      <w:lvlText w:val="3.5"/>
      <w:lvlJc w:val="left"/>
      <w:pPr>
        <w:ind w:left="720" w:hanging="360"/>
      </w:pPr>
      <w:rPr>
        <w:rFonts w:hint="default"/>
      </w:rPr>
    </w:lvl>
    <w:lvl w:ilvl="2">
      <w:start w:val="1"/>
      <w:numFmt w:val="decimal"/>
      <w:isLgl/>
      <w:lvlText w:val="%13.10.%3"/>
      <w:lvlJc w:val="left"/>
      <w:pPr>
        <w:ind w:left="1080" w:hanging="720"/>
      </w:pPr>
      <w:rPr>
        <w:rFonts w:hint="default"/>
      </w:rPr>
    </w:lvl>
    <w:lvl w:ilvl="3">
      <w:start w:val="1"/>
      <w:numFmt w:val="decimal"/>
      <w:isLgl/>
      <w:lvlText w:val="%1.%2.1.%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EF67657"/>
    <w:multiLevelType w:val="multilevel"/>
    <w:tmpl w:val="5C48CEEA"/>
    <w:lvl w:ilvl="0">
      <w:start w:val="2"/>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14B620A"/>
    <w:multiLevelType w:val="multilevel"/>
    <w:tmpl w:val="14D0EB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1CB2703"/>
    <w:multiLevelType w:val="hybridMultilevel"/>
    <w:tmpl w:val="D124F220"/>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901510C"/>
    <w:multiLevelType w:val="hybridMultilevel"/>
    <w:tmpl w:val="093CA77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2" w15:restartNumberingAfterBreak="0">
    <w:nsid w:val="30085CA1"/>
    <w:multiLevelType w:val="hybridMultilevel"/>
    <w:tmpl w:val="093CA77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31960FD1"/>
    <w:multiLevelType w:val="multilevel"/>
    <w:tmpl w:val="4D3EBC3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2482603"/>
    <w:multiLevelType w:val="hybridMultilevel"/>
    <w:tmpl w:val="EFAA132E"/>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47B0F5F"/>
    <w:multiLevelType w:val="hybridMultilevel"/>
    <w:tmpl w:val="A480564A"/>
    <w:lvl w:ilvl="0" w:tplc="340A0001">
      <w:start w:val="1"/>
      <w:numFmt w:val="bullet"/>
      <w:lvlText w:val=""/>
      <w:lvlJc w:val="left"/>
      <w:pPr>
        <w:ind w:left="1267" w:hanging="360"/>
      </w:pPr>
      <w:rPr>
        <w:rFonts w:ascii="Symbol" w:hAnsi="Symbol" w:hint="default"/>
      </w:rPr>
    </w:lvl>
    <w:lvl w:ilvl="1" w:tplc="340A0003" w:tentative="1">
      <w:start w:val="1"/>
      <w:numFmt w:val="bullet"/>
      <w:lvlText w:val="o"/>
      <w:lvlJc w:val="left"/>
      <w:pPr>
        <w:ind w:left="1987" w:hanging="360"/>
      </w:pPr>
      <w:rPr>
        <w:rFonts w:ascii="Courier New" w:hAnsi="Courier New" w:cs="Courier New" w:hint="default"/>
      </w:rPr>
    </w:lvl>
    <w:lvl w:ilvl="2" w:tplc="340A0005" w:tentative="1">
      <w:start w:val="1"/>
      <w:numFmt w:val="bullet"/>
      <w:lvlText w:val=""/>
      <w:lvlJc w:val="left"/>
      <w:pPr>
        <w:ind w:left="2707" w:hanging="360"/>
      </w:pPr>
      <w:rPr>
        <w:rFonts w:ascii="Wingdings" w:hAnsi="Wingdings" w:hint="default"/>
      </w:rPr>
    </w:lvl>
    <w:lvl w:ilvl="3" w:tplc="340A0001" w:tentative="1">
      <w:start w:val="1"/>
      <w:numFmt w:val="bullet"/>
      <w:lvlText w:val=""/>
      <w:lvlJc w:val="left"/>
      <w:pPr>
        <w:ind w:left="3427" w:hanging="360"/>
      </w:pPr>
      <w:rPr>
        <w:rFonts w:ascii="Symbol" w:hAnsi="Symbol" w:hint="default"/>
      </w:rPr>
    </w:lvl>
    <w:lvl w:ilvl="4" w:tplc="340A0003" w:tentative="1">
      <w:start w:val="1"/>
      <w:numFmt w:val="bullet"/>
      <w:lvlText w:val="o"/>
      <w:lvlJc w:val="left"/>
      <w:pPr>
        <w:ind w:left="4147" w:hanging="360"/>
      </w:pPr>
      <w:rPr>
        <w:rFonts w:ascii="Courier New" w:hAnsi="Courier New" w:cs="Courier New" w:hint="default"/>
      </w:rPr>
    </w:lvl>
    <w:lvl w:ilvl="5" w:tplc="340A0005" w:tentative="1">
      <w:start w:val="1"/>
      <w:numFmt w:val="bullet"/>
      <w:lvlText w:val=""/>
      <w:lvlJc w:val="left"/>
      <w:pPr>
        <w:ind w:left="4867" w:hanging="360"/>
      </w:pPr>
      <w:rPr>
        <w:rFonts w:ascii="Wingdings" w:hAnsi="Wingdings" w:hint="default"/>
      </w:rPr>
    </w:lvl>
    <w:lvl w:ilvl="6" w:tplc="340A0001" w:tentative="1">
      <w:start w:val="1"/>
      <w:numFmt w:val="bullet"/>
      <w:lvlText w:val=""/>
      <w:lvlJc w:val="left"/>
      <w:pPr>
        <w:ind w:left="5587" w:hanging="360"/>
      </w:pPr>
      <w:rPr>
        <w:rFonts w:ascii="Symbol" w:hAnsi="Symbol" w:hint="default"/>
      </w:rPr>
    </w:lvl>
    <w:lvl w:ilvl="7" w:tplc="340A0003" w:tentative="1">
      <w:start w:val="1"/>
      <w:numFmt w:val="bullet"/>
      <w:lvlText w:val="o"/>
      <w:lvlJc w:val="left"/>
      <w:pPr>
        <w:ind w:left="6307" w:hanging="360"/>
      </w:pPr>
      <w:rPr>
        <w:rFonts w:ascii="Courier New" w:hAnsi="Courier New" w:cs="Courier New" w:hint="default"/>
      </w:rPr>
    </w:lvl>
    <w:lvl w:ilvl="8" w:tplc="340A0005" w:tentative="1">
      <w:start w:val="1"/>
      <w:numFmt w:val="bullet"/>
      <w:lvlText w:val=""/>
      <w:lvlJc w:val="left"/>
      <w:pPr>
        <w:ind w:left="7027" w:hanging="360"/>
      </w:pPr>
      <w:rPr>
        <w:rFonts w:ascii="Wingdings" w:hAnsi="Wingdings" w:hint="default"/>
      </w:rPr>
    </w:lvl>
  </w:abstractNum>
  <w:abstractNum w:abstractNumId="16" w15:restartNumberingAfterBreak="0">
    <w:nsid w:val="347B1B9A"/>
    <w:multiLevelType w:val="hybridMultilevel"/>
    <w:tmpl w:val="34E0073E"/>
    <w:lvl w:ilvl="0" w:tplc="340A0001">
      <w:start w:val="1"/>
      <w:numFmt w:val="bullet"/>
      <w:lvlText w:val=""/>
      <w:lvlJc w:val="left"/>
      <w:pPr>
        <w:ind w:left="1267" w:hanging="360"/>
      </w:pPr>
      <w:rPr>
        <w:rFonts w:ascii="Symbol" w:hAnsi="Symbol" w:hint="default"/>
      </w:rPr>
    </w:lvl>
    <w:lvl w:ilvl="1" w:tplc="340A0003" w:tentative="1">
      <w:start w:val="1"/>
      <w:numFmt w:val="bullet"/>
      <w:lvlText w:val="o"/>
      <w:lvlJc w:val="left"/>
      <w:pPr>
        <w:ind w:left="1987" w:hanging="360"/>
      </w:pPr>
      <w:rPr>
        <w:rFonts w:ascii="Courier New" w:hAnsi="Courier New" w:cs="Courier New" w:hint="default"/>
      </w:rPr>
    </w:lvl>
    <w:lvl w:ilvl="2" w:tplc="340A0005" w:tentative="1">
      <w:start w:val="1"/>
      <w:numFmt w:val="bullet"/>
      <w:lvlText w:val=""/>
      <w:lvlJc w:val="left"/>
      <w:pPr>
        <w:ind w:left="2707" w:hanging="360"/>
      </w:pPr>
      <w:rPr>
        <w:rFonts w:ascii="Wingdings" w:hAnsi="Wingdings" w:hint="default"/>
      </w:rPr>
    </w:lvl>
    <w:lvl w:ilvl="3" w:tplc="340A0001" w:tentative="1">
      <w:start w:val="1"/>
      <w:numFmt w:val="bullet"/>
      <w:lvlText w:val=""/>
      <w:lvlJc w:val="left"/>
      <w:pPr>
        <w:ind w:left="3427" w:hanging="360"/>
      </w:pPr>
      <w:rPr>
        <w:rFonts w:ascii="Symbol" w:hAnsi="Symbol" w:hint="default"/>
      </w:rPr>
    </w:lvl>
    <w:lvl w:ilvl="4" w:tplc="340A0003" w:tentative="1">
      <w:start w:val="1"/>
      <w:numFmt w:val="bullet"/>
      <w:lvlText w:val="o"/>
      <w:lvlJc w:val="left"/>
      <w:pPr>
        <w:ind w:left="4147" w:hanging="360"/>
      </w:pPr>
      <w:rPr>
        <w:rFonts w:ascii="Courier New" w:hAnsi="Courier New" w:cs="Courier New" w:hint="default"/>
      </w:rPr>
    </w:lvl>
    <w:lvl w:ilvl="5" w:tplc="340A0005" w:tentative="1">
      <w:start w:val="1"/>
      <w:numFmt w:val="bullet"/>
      <w:lvlText w:val=""/>
      <w:lvlJc w:val="left"/>
      <w:pPr>
        <w:ind w:left="4867" w:hanging="360"/>
      </w:pPr>
      <w:rPr>
        <w:rFonts w:ascii="Wingdings" w:hAnsi="Wingdings" w:hint="default"/>
      </w:rPr>
    </w:lvl>
    <w:lvl w:ilvl="6" w:tplc="340A0001" w:tentative="1">
      <w:start w:val="1"/>
      <w:numFmt w:val="bullet"/>
      <w:lvlText w:val=""/>
      <w:lvlJc w:val="left"/>
      <w:pPr>
        <w:ind w:left="5587" w:hanging="360"/>
      </w:pPr>
      <w:rPr>
        <w:rFonts w:ascii="Symbol" w:hAnsi="Symbol" w:hint="default"/>
      </w:rPr>
    </w:lvl>
    <w:lvl w:ilvl="7" w:tplc="340A0003" w:tentative="1">
      <w:start w:val="1"/>
      <w:numFmt w:val="bullet"/>
      <w:lvlText w:val="o"/>
      <w:lvlJc w:val="left"/>
      <w:pPr>
        <w:ind w:left="6307" w:hanging="360"/>
      </w:pPr>
      <w:rPr>
        <w:rFonts w:ascii="Courier New" w:hAnsi="Courier New" w:cs="Courier New" w:hint="default"/>
      </w:rPr>
    </w:lvl>
    <w:lvl w:ilvl="8" w:tplc="340A0005" w:tentative="1">
      <w:start w:val="1"/>
      <w:numFmt w:val="bullet"/>
      <w:lvlText w:val=""/>
      <w:lvlJc w:val="left"/>
      <w:pPr>
        <w:ind w:left="7027" w:hanging="360"/>
      </w:pPr>
      <w:rPr>
        <w:rFonts w:ascii="Wingdings" w:hAnsi="Wingdings" w:hint="default"/>
      </w:rPr>
    </w:lvl>
  </w:abstractNum>
  <w:abstractNum w:abstractNumId="17" w15:restartNumberingAfterBreak="0">
    <w:nsid w:val="36D25128"/>
    <w:multiLevelType w:val="multilevel"/>
    <w:tmpl w:val="D19603AE"/>
    <w:lvl w:ilvl="0">
      <w:start w:val="1"/>
      <w:numFmt w:val="none"/>
      <w:lvlText w:val="11"/>
      <w:lvlJc w:val="left"/>
      <w:pPr>
        <w:ind w:left="720" w:hanging="360"/>
      </w:pPr>
      <w:rPr>
        <w:rFonts w:hint="default"/>
        <w:b/>
      </w:rPr>
    </w:lvl>
    <w:lvl w:ilvl="1">
      <w:start w:val="1"/>
      <w:numFmt w:val="none"/>
      <w:isLgl/>
      <w:lvlText w:val="3.5"/>
      <w:lvlJc w:val="left"/>
      <w:pPr>
        <w:ind w:left="720" w:hanging="360"/>
      </w:pPr>
      <w:rPr>
        <w:rFonts w:hint="default"/>
      </w:rPr>
    </w:lvl>
    <w:lvl w:ilvl="2">
      <w:start w:val="1"/>
      <w:numFmt w:val="decimal"/>
      <w:isLgl/>
      <w:lvlText w:val="%13.10.%3"/>
      <w:lvlJc w:val="left"/>
      <w:pPr>
        <w:ind w:left="1080" w:hanging="720"/>
      </w:pPr>
      <w:rPr>
        <w:rFonts w:hint="default"/>
      </w:rPr>
    </w:lvl>
    <w:lvl w:ilvl="3">
      <w:start w:val="1"/>
      <w:numFmt w:val="decimal"/>
      <w:isLgl/>
      <w:lvlText w:val="%1.%2.1.%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D511659"/>
    <w:multiLevelType w:val="multilevel"/>
    <w:tmpl w:val="E7DC6DEC"/>
    <w:lvl w:ilvl="0">
      <w:start w:val="2"/>
      <w:numFmt w:val="decimal"/>
      <w:lvlText w:val="%1"/>
      <w:lvlJc w:val="left"/>
      <w:pPr>
        <w:ind w:left="405" w:hanging="405"/>
      </w:pPr>
      <w:rPr>
        <w:rFonts w:hint="default"/>
      </w:rPr>
    </w:lvl>
    <w:lvl w:ilvl="1">
      <w:start w:val="2"/>
      <w:numFmt w:val="decimal"/>
      <w:lvlText w:val="%1.%2"/>
      <w:lvlJc w:val="left"/>
      <w:pPr>
        <w:ind w:left="585" w:hanging="40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9" w15:restartNumberingAfterBreak="0">
    <w:nsid w:val="3E395466"/>
    <w:multiLevelType w:val="multilevel"/>
    <w:tmpl w:val="47F4B140"/>
    <w:lvl w:ilvl="0">
      <w:start w:val="1"/>
      <w:numFmt w:val="none"/>
      <w:lvlText w:val="14"/>
      <w:lvlJc w:val="left"/>
      <w:pPr>
        <w:ind w:left="720" w:hanging="360"/>
      </w:pPr>
      <w:rPr>
        <w:rFonts w:hint="default"/>
        <w:b/>
      </w:rPr>
    </w:lvl>
    <w:lvl w:ilvl="1">
      <w:start w:val="1"/>
      <w:numFmt w:val="none"/>
      <w:isLgl/>
      <w:lvlText w:val="3.5"/>
      <w:lvlJc w:val="left"/>
      <w:pPr>
        <w:ind w:left="720" w:hanging="360"/>
      </w:pPr>
      <w:rPr>
        <w:rFonts w:hint="default"/>
      </w:rPr>
    </w:lvl>
    <w:lvl w:ilvl="2">
      <w:start w:val="1"/>
      <w:numFmt w:val="decimal"/>
      <w:isLgl/>
      <w:lvlText w:val="%13.10.%3"/>
      <w:lvlJc w:val="left"/>
      <w:pPr>
        <w:ind w:left="1080" w:hanging="720"/>
      </w:pPr>
      <w:rPr>
        <w:rFonts w:hint="default"/>
      </w:rPr>
    </w:lvl>
    <w:lvl w:ilvl="3">
      <w:start w:val="1"/>
      <w:numFmt w:val="decimal"/>
      <w:isLgl/>
      <w:lvlText w:val="%1.%2.1.%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E87068D"/>
    <w:multiLevelType w:val="hybridMultilevel"/>
    <w:tmpl w:val="139CC8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D16803"/>
    <w:multiLevelType w:val="hybridMultilevel"/>
    <w:tmpl w:val="33A4820E"/>
    <w:lvl w:ilvl="0" w:tplc="33A23BA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415F0CD5"/>
    <w:multiLevelType w:val="hybridMultilevel"/>
    <w:tmpl w:val="CA26952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23" w15:restartNumberingAfterBreak="0">
    <w:nsid w:val="458A7DD2"/>
    <w:multiLevelType w:val="hybridMultilevel"/>
    <w:tmpl w:val="92A0B2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4E6D655A"/>
    <w:multiLevelType w:val="multilevel"/>
    <w:tmpl w:val="E6667F14"/>
    <w:lvl w:ilvl="0">
      <w:start w:val="1"/>
      <w:numFmt w:val="none"/>
      <w:lvlText w:val="8"/>
      <w:lvlJc w:val="left"/>
      <w:pPr>
        <w:ind w:left="720" w:hanging="360"/>
      </w:pPr>
      <w:rPr>
        <w:rFonts w:hint="default"/>
        <w:b/>
      </w:rPr>
    </w:lvl>
    <w:lvl w:ilvl="1">
      <w:start w:val="1"/>
      <w:numFmt w:val="none"/>
      <w:isLgl/>
      <w:lvlText w:val="3.5"/>
      <w:lvlJc w:val="left"/>
      <w:pPr>
        <w:ind w:left="720" w:hanging="360"/>
      </w:pPr>
      <w:rPr>
        <w:rFonts w:hint="default"/>
      </w:rPr>
    </w:lvl>
    <w:lvl w:ilvl="2">
      <w:start w:val="1"/>
      <w:numFmt w:val="decimal"/>
      <w:isLgl/>
      <w:lvlText w:val="%13.10.%3"/>
      <w:lvlJc w:val="left"/>
      <w:pPr>
        <w:ind w:left="1080" w:hanging="720"/>
      </w:pPr>
      <w:rPr>
        <w:rFonts w:hint="default"/>
      </w:rPr>
    </w:lvl>
    <w:lvl w:ilvl="3">
      <w:start w:val="1"/>
      <w:numFmt w:val="decimal"/>
      <w:isLgl/>
      <w:lvlText w:val="%1.%2.1.%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5364F74"/>
    <w:multiLevelType w:val="hybridMultilevel"/>
    <w:tmpl w:val="A07ADCC2"/>
    <w:lvl w:ilvl="0" w:tplc="33A23BA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5697143E"/>
    <w:multiLevelType w:val="multilevel"/>
    <w:tmpl w:val="60DEC058"/>
    <w:lvl w:ilvl="0">
      <w:start w:val="1"/>
      <w:numFmt w:val="none"/>
      <w:lvlText w:val="3"/>
      <w:lvlJc w:val="left"/>
      <w:pPr>
        <w:ind w:left="720" w:hanging="360"/>
      </w:pPr>
      <w:rPr>
        <w:rFonts w:hint="default"/>
        <w:b/>
      </w:rPr>
    </w:lvl>
    <w:lvl w:ilvl="1">
      <w:start w:val="1"/>
      <w:numFmt w:val="none"/>
      <w:isLgl/>
      <w:lvlText w:val="3.2"/>
      <w:lvlJc w:val="left"/>
      <w:pPr>
        <w:ind w:left="720" w:hanging="360"/>
      </w:pPr>
      <w:rPr>
        <w:rFonts w:hint="default"/>
      </w:rPr>
    </w:lvl>
    <w:lvl w:ilvl="2">
      <w:start w:val="1"/>
      <w:numFmt w:val="decimal"/>
      <w:isLgl/>
      <w:lvlText w:val="%13.10.%3"/>
      <w:lvlJc w:val="left"/>
      <w:pPr>
        <w:ind w:left="1080" w:hanging="720"/>
      </w:pPr>
      <w:rPr>
        <w:rFonts w:hint="default"/>
      </w:rPr>
    </w:lvl>
    <w:lvl w:ilvl="3">
      <w:start w:val="1"/>
      <w:numFmt w:val="decimal"/>
      <w:isLgl/>
      <w:lvlText w:val="%1.%2.1.%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B477D42"/>
    <w:multiLevelType w:val="multilevel"/>
    <w:tmpl w:val="31F2778E"/>
    <w:lvl w:ilvl="0">
      <w:start w:val="1"/>
      <w:numFmt w:val="none"/>
      <w:lvlText w:val="12"/>
      <w:lvlJc w:val="left"/>
      <w:pPr>
        <w:ind w:left="720" w:hanging="360"/>
      </w:pPr>
      <w:rPr>
        <w:rFonts w:hint="default"/>
        <w:b/>
      </w:rPr>
    </w:lvl>
    <w:lvl w:ilvl="1">
      <w:start w:val="1"/>
      <w:numFmt w:val="none"/>
      <w:isLgl/>
      <w:lvlText w:val="3.5"/>
      <w:lvlJc w:val="left"/>
      <w:pPr>
        <w:ind w:left="720" w:hanging="360"/>
      </w:pPr>
      <w:rPr>
        <w:rFonts w:hint="default"/>
      </w:rPr>
    </w:lvl>
    <w:lvl w:ilvl="2">
      <w:start w:val="1"/>
      <w:numFmt w:val="decimal"/>
      <w:isLgl/>
      <w:lvlText w:val="%13.10.%3"/>
      <w:lvlJc w:val="left"/>
      <w:pPr>
        <w:ind w:left="1080" w:hanging="720"/>
      </w:pPr>
      <w:rPr>
        <w:rFonts w:hint="default"/>
      </w:rPr>
    </w:lvl>
    <w:lvl w:ilvl="3">
      <w:start w:val="1"/>
      <w:numFmt w:val="decimal"/>
      <w:isLgl/>
      <w:lvlText w:val="%1.%2.1.%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DF54285"/>
    <w:multiLevelType w:val="multilevel"/>
    <w:tmpl w:val="AF4EF468"/>
    <w:lvl w:ilvl="0">
      <w:start w:val="1"/>
      <w:numFmt w:val="decimal"/>
      <w:lvlText w:val="%1."/>
      <w:lvlJc w:val="left"/>
      <w:pPr>
        <w:ind w:left="720" w:hanging="360"/>
      </w:pPr>
      <w:rPr>
        <w:rFonts w:hint="default"/>
        <w:b/>
      </w:rPr>
    </w:lvl>
    <w:lvl w:ilvl="1">
      <w:start w:val="1"/>
      <w:numFmt w:val="decimal"/>
      <w:isLgl/>
      <w:lvlText w:val="3.%2"/>
      <w:lvlJc w:val="left"/>
      <w:pPr>
        <w:ind w:left="720" w:hanging="360"/>
      </w:pPr>
      <w:rPr>
        <w:rFonts w:hint="default"/>
      </w:rPr>
    </w:lvl>
    <w:lvl w:ilvl="2">
      <w:start w:val="1"/>
      <w:numFmt w:val="decimal"/>
      <w:isLgl/>
      <w:lvlText w:val="%1.10.%3"/>
      <w:lvlJc w:val="left"/>
      <w:pPr>
        <w:ind w:left="1080" w:hanging="720"/>
      </w:pPr>
      <w:rPr>
        <w:rFonts w:hint="default"/>
      </w:rPr>
    </w:lvl>
    <w:lvl w:ilvl="3">
      <w:start w:val="1"/>
      <w:numFmt w:val="decimal"/>
      <w:isLgl/>
      <w:lvlText w:val="%1.%2.1.%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FC608BC"/>
    <w:multiLevelType w:val="multilevel"/>
    <w:tmpl w:val="AFA6E6EC"/>
    <w:lvl w:ilvl="0">
      <w:start w:val="2"/>
      <w:numFmt w:val="decimal"/>
      <w:lvlText w:val="%1"/>
      <w:lvlJc w:val="left"/>
      <w:pPr>
        <w:ind w:left="405" w:hanging="405"/>
      </w:pPr>
      <w:rPr>
        <w:rFonts w:hint="default"/>
      </w:rPr>
    </w:lvl>
    <w:lvl w:ilvl="1">
      <w:start w:val="2"/>
      <w:numFmt w:val="decimal"/>
      <w:lvlText w:val="%1.%2"/>
      <w:lvlJc w:val="left"/>
      <w:pPr>
        <w:ind w:left="945" w:hanging="40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2880" w:hanging="72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30" w15:restartNumberingAfterBreak="0">
    <w:nsid w:val="61A253FF"/>
    <w:multiLevelType w:val="hybridMultilevel"/>
    <w:tmpl w:val="295AB49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67A6112F"/>
    <w:multiLevelType w:val="multilevel"/>
    <w:tmpl w:val="FC2A8DBE"/>
    <w:lvl w:ilvl="0">
      <w:start w:val="1"/>
      <w:numFmt w:val="none"/>
      <w:lvlText w:val="10"/>
      <w:lvlJc w:val="left"/>
      <w:pPr>
        <w:ind w:left="720" w:hanging="360"/>
      </w:pPr>
      <w:rPr>
        <w:rFonts w:hint="default"/>
        <w:b/>
      </w:rPr>
    </w:lvl>
    <w:lvl w:ilvl="1">
      <w:start w:val="1"/>
      <w:numFmt w:val="none"/>
      <w:isLgl/>
      <w:lvlText w:val="3.5"/>
      <w:lvlJc w:val="left"/>
      <w:pPr>
        <w:ind w:left="720" w:hanging="360"/>
      </w:pPr>
      <w:rPr>
        <w:rFonts w:hint="default"/>
      </w:rPr>
    </w:lvl>
    <w:lvl w:ilvl="2">
      <w:start w:val="1"/>
      <w:numFmt w:val="decimal"/>
      <w:isLgl/>
      <w:lvlText w:val="%13.10.%3"/>
      <w:lvlJc w:val="left"/>
      <w:pPr>
        <w:ind w:left="1080" w:hanging="720"/>
      </w:pPr>
      <w:rPr>
        <w:rFonts w:hint="default"/>
      </w:rPr>
    </w:lvl>
    <w:lvl w:ilvl="3">
      <w:start w:val="1"/>
      <w:numFmt w:val="decimal"/>
      <w:isLgl/>
      <w:lvlText w:val="%1.%2.1.%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8AF5918"/>
    <w:multiLevelType w:val="multilevel"/>
    <w:tmpl w:val="E3B2AD16"/>
    <w:lvl w:ilvl="0">
      <w:start w:val="1"/>
      <w:numFmt w:val="none"/>
      <w:lvlText w:val="3"/>
      <w:lvlJc w:val="left"/>
      <w:pPr>
        <w:ind w:left="720" w:hanging="360"/>
      </w:pPr>
      <w:rPr>
        <w:rFonts w:hint="default"/>
        <w:b/>
      </w:rPr>
    </w:lvl>
    <w:lvl w:ilvl="1">
      <w:start w:val="1"/>
      <w:numFmt w:val="none"/>
      <w:isLgl/>
      <w:lvlText w:val="3.4"/>
      <w:lvlJc w:val="left"/>
      <w:pPr>
        <w:ind w:left="720" w:hanging="360"/>
      </w:pPr>
      <w:rPr>
        <w:rFonts w:hint="default"/>
      </w:rPr>
    </w:lvl>
    <w:lvl w:ilvl="2">
      <w:start w:val="1"/>
      <w:numFmt w:val="decimal"/>
      <w:isLgl/>
      <w:lvlText w:val="%13.10.%3"/>
      <w:lvlJc w:val="left"/>
      <w:pPr>
        <w:ind w:left="1080" w:hanging="720"/>
      </w:pPr>
      <w:rPr>
        <w:rFonts w:hint="default"/>
      </w:rPr>
    </w:lvl>
    <w:lvl w:ilvl="3">
      <w:start w:val="1"/>
      <w:numFmt w:val="decimal"/>
      <w:isLgl/>
      <w:lvlText w:val="%1.%2.1.%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C752642"/>
    <w:multiLevelType w:val="multilevel"/>
    <w:tmpl w:val="7AEE5DAE"/>
    <w:lvl w:ilvl="0">
      <w:start w:val="1"/>
      <w:numFmt w:val="decimal"/>
      <w:lvlText w:val="%1."/>
      <w:lvlJc w:val="left"/>
      <w:pPr>
        <w:ind w:left="720" w:hanging="360"/>
      </w:pPr>
      <w:rPr>
        <w:rFonts w:hint="default"/>
        <w:b/>
      </w:rPr>
    </w:lvl>
    <w:lvl w:ilvl="1">
      <w:start w:val="1"/>
      <w:numFmt w:val="decimal"/>
      <w:isLgl/>
      <w:lvlText w:val="2.%2"/>
      <w:lvlJc w:val="left"/>
      <w:pPr>
        <w:ind w:left="720" w:hanging="360"/>
      </w:pPr>
      <w:rPr>
        <w:rFonts w:hint="default"/>
      </w:rPr>
    </w:lvl>
    <w:lvl w:ilvl="2">
      <w:start w:val="1"/>
      <w:numFmt w:val="decimal"/>
      <w:isLgl/>
      <w:lvlText w:val="%1.10.%3"/>
      <w:lvlJc w:val="left"/>
      <w:pPr>
        <w:ind w:left="1080" w:hanging="720"/>
      </w:pPr>
      <w:rPr>
        <w:rFonts w:hint="default"/>
      </w:rPr>
    </w:lvl>
    <w:lvl w:ilvl="3">
      <w:start w:val="1"/>
      <w:numFmt w:val="decimal"/>
      <w:isLgl/>
      <w:lvlText w:val="%1.%2.1.%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6EB6ECC"/>
    <w:multiLevelType w:val="multilevel"/>
    <w:tmpl w:val="96F6EFE8"/>
    <w:lvl w:ilvl="0">
      <w:start w:val="2"/>
      <w:numFmt w:val="decimal"/>
      <w:lvlText w:val="%1"/>
      <w:lvlJc w:val="left"/>
      <w:pPr>
        <w:ind w:left="405" w:hanging="405"/>
      </w:pPr>
      <w:rPr>
        <w:rFonts w:hint="default"/>
      </w:rPr>
    </w:lvl>
    <w:lvl w:ilvl="1">
      <w:start w:val="2"/>
      <w:numFmt w:val="decimal"/>
      <w:lvlText w:val="%1.%2"/>
      <w:lvlJc w:val="left"/>
      <w:pPr>
        <w:ind w:left="585" w:hanging="40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5" w15:restartNumberingAfterBreak="0">
    <w:nsid w:val="7D4D499C"/>
    <w:multiLevelType w:val="hybridMultilevel"/>
    <w:tmpl w:val="933A8F0A"/>
    <w:lvl w:ilvl="0" w:tplc="33A23BA0">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6" w15:restartNumberingAfterBreak="0">
    <w:nsid w:val="7E182AE4"/>
    <w:multiLevelType w:val="hybridMultilevel"/>
    <w:tmpl w:val="73446614"/>
    <w:lvl w:ilvl="0" w:tplc="33A23BA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389502088">
    <w:abstractNumId w:val="33"/>
  </w:num>
  <w:num w:numId="2" w16cid:durableId="1283800347">
    <w:abstractNumId w:val="14"/>
  </w:num>
  <w:num w:numId="3" w16cid:durableId="1571690527">
    <w:abstractNumId w:val="5"/>
  </w:num>
  <w:num w:numId="4" w16cid:durableId="1388845229">
    <w:abstractNumId w:val="8"/>
  </w:num>
  <w:num w:numId="5" w16cid:durableId="413362430">
    <w:abstractNumId w:val="2"/>
  </w:num>
  <w:num w:numId="6" w16cid:durableId="1850824337">
    <w:abstractNumId w:val="3"/>
  </w:num>
  <w:num w:numId="7" w16cid:durableId="410002328">
    <w:abstractNumId w:val="34"/>
  </w:num>
  <w:num w:numId="8" w16cid:durableId="352073069">
    <w:abstractNumId w:val="29"/>
  </w:num>
  <w:num w:numId="9" w16cid:durableId="125245551">
    <w:abstractNumId w:val="18"/>
  </w:num>
  <w:num w:numId="10" w16cid:durableId="1000740794">
    <w:abstractNumId w:val="10"/>
  </w:num>
  <w:num w:numId="11" w16cid:durableId="307126661">
    <w:abstractNumId w:val="16"/>
  </w:num>
  <w:num w:numId="12" w16cid:durableId="1572889627">
    <w:abstractNumId w:val="15"/>
  </w:num>
  <w:num w:numId="13" w16cid:durableId="559946198">
    <w:abstractNumId w:val="33"/>
    <w:lvlOverride w:ilvl="0">
      <w:lvl w:ilvl="0">
        <w:start w:val="1"/>
        <w:numFmt w:val="decimal"/>
        <w:lvlText w:val="%1."/>
        <w:lvlJc w:val="left"/>
        <w:pPr>
          <w:ind w:left="720" w:hanging="360"/>
        </w:pPr>
        <w:rPr>
          <w:rFonts w:hint="default"/>
          <w:b/>
        </w:rPr>
      </w:lvl>
    </w:lvlOverride>
    <w:lvlOverride w:ilvl="1">
      <w:lvl w:ilvl="1">
        <w:start w:val="1"/>
        <w:numFmt w:val="decimal"/>
        <w:isLgl/>
        <w:lvlText w:val="%1.%2"/>
        <w:lvlJc w:val="left"/>
        <w:pPr>
          <w:ind w:left="720" w:hanging="360"/>
        </w:pPr>
        <w:rPr>
          <w:rFonts w:hint="default"/>
        </w:rPr>
      </w:lvl>
    </w:lvlOverride>
    <w:lvlOverride w:ilvl="2">
      <w:lvl w:ilvl="2">
        <w:start w:val="1"/>
        <w:numFmt w:val="decimal"/>
        <w:isLgl/>
        <w:lvlText w:val="%1.9.%3"/>
        <w:lvlJc w:val="left"/>
        <w:pPr>
          <w:ind w:left="1080" w:hanging="720"/>
        </w:pPr>
        <w:rPr>
          <w:rFonts w:hint="default"/>
        </w:rPr>
      </w:lvl>
    </w:lvlOverride>
    <w:lvlOverride w:ilvl="3">
      <w:lvl w:ilvl="3">
        <w:start w:val="1"/>
        <w:numFmt w:val="decimal"/>
        <w:isLgl/>
        <w:lvlText w:val="%1.%2.1.%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14" w16cid:durableId="1739403462">
    <w:abstractNumId w:val="33"/>
    <w:lvlOverride w:ilvl="0">
      <w:lvl w:ilvl="0">
        <w:start w:val="1"/>
        <w:numFmt w:val="decimal"/>
        <w:lvlText w:val="%1."/>
        <w:lvlJc w:val="left"/>
        <w:pPr>
          <w:ind w:left="720" w:hanging="360"/>
        </w:pPr>
        <w:rPr>
          <w:rFonts w:hint="default"/>
          <w:b/>
        </w:rPr>
      </w:lvl>
    </w:lvlOverride>
    <w:lvlOverride w:ilvl="1">
      <w:lvl w:ilvl="1">
        <w:start w:val="1"/>
        <w:numFmt w:val="decimal"/>
        <w:isLgl/>
        <w:lvlText w:val="%1.%2"/>
        <w:lvlJc w:val="left"/>
        <w:pPr>
          <w:ind w:left="720" w:hanging="360"/>
        </w:pPr>
        <w:rPr>
          <w:rFonts w:hint="default"/>
        </w:rPr>
      </w:lvl>
    </w:lvlOverride>
    <w:lvlOverride w:ilvl="2">
      <w:lvl w:ilvl="2">
        <w:start w:val="1"/>
        <w:numFmt w:val="decimal"/>
        <w:isLgl/>
        <w:lvlText w:val="%1.4.%3"/>
        <w:lvlJc w:val="left"/>
        <w:pPr>
          <w:ind w:left="1080" w:hanging="720"/>
        </w:pPr>
        <w:rPr>
          <w:rFonts w:hint="default"/>
        </w:rPr>
      </w:lvl>
    </w:lvlOverride>
    <w:lvlOverride w:ilvl="3">
      <w:lvl w:ilvl="3">
        <w:start w:val="1"/>
        <w:numFmt w:val="decimal"/>
        <w:isLgl/>
        <w:lvlText w:val="%1.%2.4.%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15" w16cid:durableId="1619944936">
    <w:abstractNumId w:val="33"/>
    <w:lvlOverride w:ilvl="0">
      <w:lvl w:ilvl="0">
        <w:start w:val="1"/>
        <w:numFmt w:val="decimal"/>
        <w:lvlText w:val="%1."/>
        <w:lvlJc w:val="left"/>
        <w:pPr>
          <w:ind w:left="720" w:hanging="360"/>
        </w:pPr>
        <w:rPr>
          <w:rFonts w:hint="default"/>
          <w:b/>
        </w:rPr>
      </w:lvl>
    </w:lvlOverride>
    <w:lvlOverride w:ilvl="1">
      <w:lvl w:ilvl="1">
        <w:start w:val="1"/>
        <w:numFmt w:val="decimal"/>
        <w:isLgl/>
        <w:lvlText w:val="%1.%2"/>
        <w:lvlJc w:val="left"/>
        <w:pPr>
          <w:ind w:left="720" w:hanging="360"/>
        </w:pPr>
        <w:rPr>
          <w:rFonts w:hint="default"/>
        </w:rPr>
      </w:lvl>
    </w:lvlOverride>
    <w:lvlOverride w:ilvl="2">
      <w:lvl w:ilvl="2">
        <w:start w:val="1"/>
        <w:numFmt w:val="decimal"/>
        <w:isLgl/>
        <w:lvlText w:val="%1.9.%3"/>
        <w:lvlJc w:val="left"/>
        <w:pPr>
          <w:ind w:left="1080" w:hanging="720"/>
        </w:pPr>
        <w:rPr>
          <w:rFonts w:hint="default"/>
        </w:rPr>
      </w:lvl>
    </w:lvlOverride>
    <w:lvlOverride w:ilvl="3">
      <w:lvl w:ilvl="3">
        <w:start w:val="1"/>
        <w:numFmt w:val="decimal"/>
        <w:isLgl/>
        <w:lvlText w:val="%1.%2.10.%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16" w16cid:durableId="203295690">
    <w:abstractNumId w:val="26"/>
  </w:num>
  <w:num w:numId="17" w16cid:durableId="1420446814">
    <w:abstractNumId w:val="28"/>
  </w:num>
  <w:num w:numId="18" w16cid:durableId="37970667">
    <w:abstractNumId w:val="0"/>
  </w:num>
  <w:num w:numId="19" w16cid:durableId="686521719">
    <w:abstractNumId w:val="32"/>
  </w:num>
  <w:num w:numId="20" w16cid:durableId="2117630256">
    <w:abstractNumId w:val="4"/>
  </w:num>
  <w:num w:numId="21" w16cid:durableId="310646680">
    <w:abstractNumId w:val="24"/>
  </w:num>
  <w:num w:numId="22" w16cid:durableId="1227187498">
    <w:abstractNumId w:val="7"/>
  </w:num>
  <w:num w:numId="23" w16cid:durableId="948002219">
    <w:abstractNumId w:val="31"/>
  </w:num>
  <w:num w:numId="24" w16cid:durableId="290594737">
    <w:abstractNumId w:val="17"/>
  </w:num>
  <w:num w:numId="25" w16cid:durableId="1334717902">
    <w:abstractNumId w:val="27"/>
  </w:num>
  <w:num w:numId="26" w16cid:durableId="268125198">
    <w:abstractNumId w:val="6"/>
  </w:num>
  <w:num w:numId="27" w16cid:durableId="674962600">
    <w:abstractNumId w:val="19"/>
  </w:num>
  <w:num w:numId="28" w16cid:durableId="966088773">
    <w:abstractNumId w:val="11"/>
  </w:num>
  <w:num w:numId="29" w16cid:durableId="1759402492">
    <w:abstractNumId w:val="22"/>
  </w:num>
  <w:num w:numId="30" w16cid:durableId="1872498129">
    <w:abstractNumId w:val="20"/>
  </w:num>
  <w:num w:numId="31" w16cid:durableId="1311405292">
    <w:abstractNumId w:val="23"/>
  </w:num>
  <w:num w:numId="32" w16cid:durableId="394670405">
    <w:abstractNumId w:val="35"/>
  </w:num>
  <w:num w:numId="33" w16cid:durableId="1378161713">
    <w:abstractNumId w:val="12"/>
  </w:num>
  <w:num w:numId="34" w16cid:durableId="67848926">
    <w:abstractNumId w:val="36"/>
  </w:num>
  <w:num w:numId="35" w16cid:durableId="90324877">
    <w:abstractNumId w:val="21"/>
  </w:num>
  <w:num w:numId="36" w16cid:durableId="1435126313">
    <w:abstractNumId w:val="25"/>
  </w:num>
  <w:num w:numId="37" w16cid:durableId="358896249">
    <w:abstractNumId w:val="13"/>
  </w:num>
  <w:num w:numId="38" w16cid:durableId="1911650222">
    <w:abstractNumId w:val="9"/>
  </w:num>
  <w:num w:numId="39" w16cid:durableId="1997370484">
    <w:abstractNumId w:val="30"/>
  </w:num>
  <w:num w:numId="40" w16cid:durableId="288358400">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EFC"/>
    <w:rsid w:val="000010BE"/>
    <w:rsid w:val="0000399F"/>
    <w:rsid w:val="00006079"/>
    <w:rsid w:val="00010AD9"/>
    <w:rsid w:val="000111EA"/>
    <w:rsid w:val="00013B5D"/>
    <w:rsid w:val="0001439F"/>
    <w:rsid w:val="000145D7"/>
    <w:rsid w:val="00016BE4"/>
    <w:rsid w:val="000218B9"/>
    <w:rsid w:val="00023D80"/>
    <w:rsid w:val="000241F4"/>
    <w:rsid w:val="00025CFD"/>
    <w:rsid w:val="00032328"/>
    <w:rsid w:val="000327AF"/>
    <w:rsid w:val="00033BA1"/>
    <w:rsid w:val="00034788"/>
    <w:rsid w:val="00035233"/>
    <w:rsid w:val="00037CB2"/>
    <w:rsid w:val="00041722"/>
    <w:rsid w:val="00042539"/>
    <w:rsid w:val="00044235"/>
    <w:rsid w:val="00044310"/>
    <w:rsid w:val="00044D7E"/>
    <w:rsid w:val="000454AA"/>
    <w:rsid w:val="00045D9A"/>
    <w:rsid w:val="00045E62"/>
    <w:rsid w:val="0004722E"/>
    <w:rsid w:val="000515E1"/>
    <w:rsid w:val="000560EA"/>
    <w:rsid w:val="00056B81"/>
    <w:rsid w:val="000575FC"/>
    <w:rsid w:val="00060E2D"/>
    <w:rsid w:val="00061AFE"/>
    <w:rsid w:val="00062F43"/>
    <w:rsid w:val="000651C6"/>
    <w:rsid w:val="00070A91"/>
    <w:rsid w:val="0007186A"/>
    <w:rsid w:val="000726E9"/>
    <w:rsid w:val="00073272"/>
    <w:rsid w:val="00074988"/>
    <w:rsid w:val="000802EB"/>
    <w:rsid w:val="000811BF"/>
    <w:rsid w:val="00082FCC"/>
    <w:rsid w:val="00084175"/>
    <w:rsid w:val="00084EB8"/>
    <w:rsid w:val="00086113"/>
    <w:rsid w:val="000868DE"/>
    <w:rsid w:val="00090BEE"/>
    <w:rsid w:val="00090FFE"/>
    <w:rsid w:val="0009523C"/>
    <w:rsid w:val="0009567C"/>
    <w:rsid w:val="0009744B"/>
    <w:rsid w:val="000975FA"/>
    <w:rsid w:val="00097E1D"/>
    <w:rsid w:val="000A3BBE"/>
    <w:rsid w:val="000A3C59"/>
    <w:rsid w:val="000A7478"/>
    <w:rsid w:val="000B3E86"/>
    <w:rsid w:val="000B6491"/>
    <w:rsid w:val="000B6E68"/>
    <w:rsid w:val="000B70BD"/>
    <w:rsid w:val="000C1689"/>
    <w:rsid w:val="000C3E90"/>
    <w:rsid w:val="000C4454"/>
    <w:rsid w:val="000C6D52"/>
    <w:rsid w:val="000C6DD0"/>
    <w:rsid w:val="000C6E1A"/>
    <w:rsid w:val="000C722E"/>
    <w:rsid w:val="000C74A6"/>
    <w:rsid w:val="000C7FCF"/>
    <w:rsid w:val="000D0730"/>
    <w:rsid w:val="000D3024"/>
    <w:rsid w:val="000D4C37"/>
    <w:rsid w:val="000D79B9"/>
    <w:rsid w:val="000D7A08"/>
    <w:rsid w:val="000D7D2E"/>
    <w:rsid w:val="000E19EB"/>
    <w:rsid w:val="000E1A84"/>
    <w:rsid w:val="000E357C"/>
    <w:rsid w:val="000E4A7D"/>
    <w:rsid w:val="000E4D2E"/>
    <w:rsid w:val="000E552F"/>
    <w:rsid w:val="000F0AFF"/>
    <w:rsid w:val="000F3AED"/>
    <w:rsid w:val="000F5030"/>
    <w:rsid w:val="000F672A"/>
    <w:rsid w:val="000F761D"/>
    <w:rsid w:val="00101AF4"/>
    <w:rsid w:val="00101C7D"/>
    <w:rsid w:val="00103DDE"/>
    <w:rsid w:val="001061D2"/>
    <w:rsid w:val="00113FCB"/>
    <w:rsid w:val="00117090"/>
    <w:rsid w:val="001218F8"/>
    <w:rsid w:val="00121A33"/>
    <w:rsid w:val="00122EE0"/>
    <w:rsid w:val="00122F6E"/>
    <w:rsid w:val="00124133"/>
    <w:rsid w:val="00124EFC"/>
    <w:rsid w:val="001250F9"/>
    <w:rsid w:val="001303DB"/>
    <w:rsid w:val="00130958"/>
    <w:rsid w:val="00131867"/>
    <w:rsid w:val="0013360C"/>
    <w:rsid w:val="00135622"/>
    <w:rsid w:val="00135FE1"/>
    <w:rsid w:val="0013729C"/>
    <w:rsid w:val="001403EE"/>
    <w:rsid w:val="00140BB2"/>
    <w:rsid w:val="00141654"/>
    <w:rsid w:val="00142547"/>
    <w:rsid w:val="00143977"/>
    <w:rsid w:val="001453B5"/>
    <w:rsid w:val="001473A0"/>
    <w:rsid w:val="001474B1"/>
    <w:rsid w:val="0015280C"/>
    <w:rsid w:val="001542D8"/>
    <w:rsid w:val="001549F9"/>
    <w:rsid w:val="00155A90"/>
    <w:rsid w:val="00155C49"/>
    <w:rsid w:val="00156516"/>
    <w:rsid w:val="001621C5"/>
    <w:rsid w:val="00162B4A"/>
    <w:rsid w:val="0016475E"/>
    <w:rsid w:val="0016573C"/>
    <w:rsid w:val="00165D8D"/>
    <w:rsid w:val="001663B6"/>
    <w:rsid w:val="001665B0"/>
    <w:rsid w:val="00166700"/>
    <w:rsid w:val="001670F6"/>
    <w:rsid w:val="0016753E"/>
    <w:rsid w:val="00170F74"/>
    <w:rsid w:val="001723C4"/>
    <w:rsid w:val="0017564E"/>
    <w:rsid w:val="00177A3E"/>
    <w:rsid w:val="0018027A"/>
    <w:rsid w:val="001814D1"/>
    <w:rsid w:val="00181BD3"/>
    <w:rsid w:val="00185451"/>
    <w:rsid w:val="001916E1"/>
    <w:rsid w:val="00191D59"/>
    <w:rsid w:val="00193D48"/>
    <w:rsid w:val="00194440"/>
    <w:rsid w:val="00196332"/>
    <w:rsid w:val="00197765"/>
    <w:rsid w:val="001A0B8B"/>
    <w:rsid w:val="001A3739"/>
    <w:rsid w:val="001A5216"/>
    <w:rsid w:val="001A7C43"/>
    <w:rsid w:val="001B1004"/>
    <w:rsid w:val="001B192B"/>
    <w:rsid w:val="001B3CA2"/>
    <w:rsid w:val="001C04EA"/>
    <w:rsid w:val="001C39ED"/>
    <w:rsid w:val="001C561E"/>
    <w:rsid w:val="001C6C1E"/>
    <w:rsid w:val="001C733E"/>
    <w:rsid w:val="001C78E3"/>
    <w:rsid w:val="001D274D"/>
    <w:rsid w:val="001D447F"/>
    <w:rsid w:val="001D520D"/>
    <w:rsid w:val="001E1110"/>
    <w:rsid w:val="001E27E8"/>
    <w:rsid w:val="001E5A47"/>
    <w:rsid w:val="001E6954"/>
    <w:rsid w:val="001E70DD"/>
    <w:rsid w:val="001E779C"/>
    <w:rsid w:val="001F2A0D"/>
    <w:rsid w:val="001F333D"/>
    <w:rsid w:val="001F5804"/>
    <w:rsid w:val="001F5EF0"/>
    <w:rsid w:val="00202C1A"/>
    <w:rsid w:val="00204953"/>
    <w:rsid w:val="0020548A"/>
    <w:rsid w:val="00205AF1"/>
    <w:rsid w:val="00205B8A"/>
    <w:rsid w:val="00206B8A"/>
    <w:rsid w:val="002109E1"/>
    <w:rsid w:val="00215021"/>
    <w:rsid w:val="002154DD"/>
    <w:rsid w:val="00220966"/>
    <w:rsid w:val="00221037"/>
    <w:rsid w:val="00221C76"/>
    <w:rsid w:val="002226DE"/>
    <w:rsid w:val="00222A1D"/>
    <w:rsid w:val="00223280"/>
    <w:rsid w:val="00223995"/>
    <w:rsid w:val="0022412F"/>
    <w:rsid w:val="00232F04"/>
    <w:rsid w:val="00232F55"/>
    <w:rsid w:val="002337DA"/>
    <w:rsid w:val="00236029"/>
    <w:rsid w:val="00236CA4"/>
    <w:rsid w:val="00241170"/>
    <w:rsid w:val="00243EAB"/>
    <w:rsid w:val="0024673F"/>
    <w:rsid w:val="00247BA9"/>
    <w:rsid w:val="0025007B"/>
    <w:rsid w:val="00250F08"/>
    <w:rsid w:val="00254B20"/>
    <w:rsid w:val="00260BBC"/>
    <w:rsid w:val="002618D5"/>
    <w:rsid w:val="00262D66"/>
    <w:rsid w:val="00264EA5"/>
    <w:rsid w:val="00274B63"/>
    <w:rsid w:val="0028022C"/>
    <w:rsid w:val="0028110A"/>
    <w:rsid w:val="00281E92"/>
    <w:rsid w:val="002834BE"/>
    <w:rsid w:val="00283ED3"/>
    <w:rsid w:val="00284672"/>
    <w:rsid w:val="00284A86"/>
    <w:rsid w:val="00286099"/>
    <w:rsid w:val="002869E6"/>
    <w:rsid w:val="00287908"/>
    <w:rsid w:val="00287E75"/>
    <w:rsid w:val="0029459C"/>
    <w:rsid w:val="00296A60"/>
    <w:rsid w:val="00297E7B"/>
    <w:rsid w:val="002A1416"/>
    <w:rsid w:val="002A67BE"/>
    <w:rsid w:val="002A74AF"/>
    <w:rsid w:val="002A7A0B"/>
    <w:rsid w:val="002B2431"/>
    <w:rsid w:val="002B38F5"/>
    <w:rsid w:val="002B393C"/>
    <w:rsid w:val="002B47CF"/>
    <w:rsid w:val="002C1918"/>
    <w:rsid w:val="002C20CB"/>
    <w:rsid w:val="002C378D"/>
    <w:rsid w:val="002C74DA"/>
    <w:rsid w:val="002D052B"/>
    <w:rsid w:val="002D10C1"/>
    <w:rsid w:val="002D4196"/>
    <w:rsid w:val="002D5A9C"/>
    <w:rsid w:val="002D6F53"/>
    <w:rsid w:val="002D71D9"/>
    <w:rsid w:val="002E5FA3"/>
    <w:rsid w:val="002E665D"/>
    <w:rsid w:val="002F54A7"/>
    <w:rsid w:val="002F615B"/>
    <w:rsid w:val="0030029B"/>
    <w:rsid w:val="00310D47"/>
    <w:rsid w:val="00310F36"/>
    <w:rsid w:val="003117AD"/>
    <w:rsid w:val="003122C7"/>
    <w:rsid w:val="003142F3"/>
    <w:rsid w:val="00315511"/>
    <w:rsid w:val="00315523"/>
    <w:rsid w:val="0031744E"/>
    <w:rsid w:val="0032139A"/>
    <w:rsid w:val="00321C19"/>
    <w:rsid w:val="003224AA"/>
    <w:rsid w:val="0032398F"/>
    <w:rsid w:val="0032417E"/>
    <w:rsid w:val="00325CA8"/>
    <w:rsid w:val="003304E2"/>
    <w:rsid w:val="003354F6"/>
    <w:rsid w:val="00335BCC"/>
    <w:rsid w:val="0034087D"/>
    <w:rsid w:val="00343051"/>
    <w:rsid w:val="00344A2D"/>
    <w:rsid w:val="00344CCC"/>
    <w:rsid w:val="0034505B"/>
    <w:rsid w:val="0034643E"/>
    <w:rsid w:val="003508BC"/>
    <w:rsid w:val="00352C0F"/>
    <w:rsid w:val="00354321"/>
    <w:rsid w:val="003547A9"/>
    <w:rsid w:val="00356A61"/>
    <w:rsid w:val="00357676"/>
    <w:rsid w:val="003608F0"/>
    <w:rsid w:val="0036289C"/>
    <w:rsid w:val="00366205"/>
    <w:rsid w:val="003665CC"/>
    <w:rsid w:val="00367ED3"/>
    <w:rsid w:val="003701FE"/>
    <w:rsid w:val="003721BD"/>
    <w:rsid w:val="003730E7"/>
    <w:rsid w:val="003759D5"/>
    <w:rsid w:val="0037692C"/>
    <w:rsid w:val="003819D0"/>
    <w:rsid w:val="003824D9"/>
    <w:rsid w:val="00382CB2"/>
    <w:rsid w:val="00385F9C"/>
    <w:rsid w:val="00387079"/>
    <w:rsid w:val="00387894"/>
    <w:rsid w:val="0039765E"/>
    <w:rsid w:val="003A3A35"/>
    <w:rsid w:val="003A4481"/>
    <w:rsid w:val="003A4AB6"/>
    <w:rsid w:val="003A70AE"/>
    <w:rsid w:val="003B19AE"/>
    <w:rsid w:val="003B2202"/>
    <w:rsid w:val="003B4557"/>
    <w:rsid w:val="003C0211"/>
    <w:rsid w:val="003C11B8"/>
    <w:rsid w:val="003C454A"/>
    <w:rsid w:val="003C4DB6"/>
    <w:rsid w:val="003C5E3E"/>
    <w:rsid w:val="003C7452"/>
    <w:rsid w:val="003D1707"/>
    <w:rsid w:val="003D1FD0"/>
    <w:rsid w:val="003D2857"/>
    <w:rsid w:val="003D2DE5"/>
    <w:rsid w:val="003D33CF"/>
    <w:rsid w:val="003D4451"/>
    <w:rsid w:val="003D4CB1"/>
    <w:rsid w:val="003D6D32"/>
    <w:rsid w:val="003E3125"/>
    <w:rsid w:val="003E60E4"/>
    <w:rsid w:val="003E61E3"/>
    <w:rsid w:val="003F0082"/>
    <w:rsid w:val="003F02E9"/>
    <w:rsid w:val="003F067B"/>
    <w:rsid w:val="003F15ED"/>
    <w:rsid w:val="003F172D"/>
    <w:rsid w:val="003F6AA7"/>
    <w:rsid w:val="003F6D3B"/>
    <w:rsid w:val="00403281"/>
    <w:rsid w:val="004034FF"/>
    <w:rsid w:val="00403674"/>
    <w:rsid w:val="00404F05"/>
    <w:rsid w:val="00410A90"/>
    <w:rsid w:val="00411E13"/>
    <w:rsid w:val="0041362B"/>
    <w:rsid w:val="00414F56"/>
    <w:rsid w:val="00420940"/>
    <w:rsid w:val="00420FC5"/>
    <w:rsid w:val="00421E80"/>
    <w:rsid w:val="00422B1E"/>
    <w:rsid w:val="00423CF6"/>
    <w:rsid w:val="004246DC"/>
    <w:rsid w:val="00425447"/>
    <w:rsid w:val="00430F5E"/>
    <w:rsid w:val="00433629"/>
    <w:rsid w:val="00434495"/>
    <w:rsid w:val="0043558D"/>
    <w:rsid w:val="00435CEF"/>
    <w:rsid w:val="00442D31"/>
    <w:rsid w:val="00443181"/>
    <w:rsid w:val="0044435D"/>
    <w:rsid w:val="00444DD6"/>
    <w:rsid w:val="00446F2B"/>
    <w:rsid w:val="004505CF"/>
    <w:rsid w:val="00452372"/>
    <w:rsid w:val="004526A7"/>
    <w:rsid w:val="00452EB0"/>
    <w:rsid w:val="00455004"/>
    <w:rsid w:val="00457540"/>
    <w:rsid w:val="004611D0"/>
    <w:rsid w:val="00461E1D"/>
    <w:rsid w:val="00462CEF"/>
    <w:rsid w:val="00463122"/>
    <w:rsid w:val="004648A9"/>
    <w:rsid w:val="0046545D"/>
    <w:rsid w:val="0046729F"/>
    <w:rsid w:val="004722B6"/>
    <w:rsid w:val="004723FC"/>
    <w:rsid w:val="00474BC5"/>
    <w:rsid w:val="0047577B"/>
    <w:rsid w:val="004759AF"/>
    <w:rsid w:val="004774DF"/>
    <w:rsid w:val="00482790"/>
    <w:rsid w:val="00482C8F"/>
    <w:rsid w:val="00485C1B"/>
    <w:rsid w:val="00491617"/>
    <w:rsid w:val="00491ACF"/>
    <w:rsid w:val="0049542A"/>
    <w:rsid w:val="004973A5"/>
    <w:rsid w:val="004A0D90"/>
    <w:rsid w:val="004A223D"/>
    <w:rsid w:val="004A4360"/>
    <w:rsid w:val="004A4A47"/>
    <w:rsid w:val="004A4BEE"/>
    <w:rsid w:val="004A5101"/>
    <w:rsid w:val="004A5E6F"/>
    <w:rsid w:val="004B0033"/>
    <w:rsid w:val="004B0332"/>
    <w:rsid w:val="004B2FF0"/>
    <w:rsid w:val="004B5910"/>
    <w:rsid w:val="004B6537"/>
    <w:rsid w:val="004C030B"/>
    <w:rsid w:val="004C1E75"/>
    <w:rsid w:val="004C2539"/>
    <w:rsid w:val="004C454B"/>
    <w:rsid w:val="004C52F4"/>
    <w:rsid w:val="004C5693"/>
    <w:rsid w:val="004C5800"/>
    <w:rsid w:val="004C7912"/>
    <w:rsid w:val="004C7978"/>
    <w:rsid w:val="004C7B16"/>
    <w:rsid w:val="004C7D12"/>
    <w:rsid w:val="004D0083"/>
    <w:rsid w:val="004D4A43"/>
    <w:rsid w:val="004D614E"/>
    <w:rsid w:val="004E068D"/>
    <w:rsid w:val="004E7C3B"/>
    <w:rsid w:val="004F0A95"/>
    <w:rsid w:val="004F0AD0"/>
    <w:rsid w:val="004F115A"/>
    <w:rsid w:val="004F121D"/>
    <w:rsid w:val="004F2461"/>
    <w:rsid w:val="004F44A1"/>
    <w:rsid w:val="004F4B97"/>
    <w:rsid w:val="004F7191"/>
    <w:rsid w:val="005003AD"/>
    <w:rsid w:val="005014EA"/>
    <w:rsid w:val="00501794"/>
    <w:rsid w:val="00501AA1"/>
    <w:rsid w:val="0050303F"/>
    <w:rsid w:val="005032CB"/>
    <w:rsid w:val="005038A5"/>
    <w:rsid w:val="00504904"/>
    <w:rsid w:val="005076B5"/>
    <w:rsid w:val="00507A73"/>
    <w:rsid w:val="005128A3"/>
    <w:rsid w:val="00512AE2"/>
    <w:rsid w:val="00513924"/>
    <w:rsid w:val="005142A4"/>
    <w:rsid w:val="00516C6B"/>
    <w:rsid w:val="00520197"/>
    <w:rsid w:val="00520AFB"/>
    <w:rsid w:val="005227F0"/>
    <w:rsid w:val="005229D1"/>
    <w:rsid w:val="0052360C"/>
    <w:rsid w:val="005239BD"/>
    <w:rsid w:val="0052518A"/>
    <w:rsid w:val="00525A0D"/>
    <w:rsid w:val="00526295"/>
    <w:rsid w:val="005267A4"/>
    <w:rsid w:val="00526C38"/>
    <w:rsid w:val="00526C5D"/>
    <w:rsid w:val="00530DC6"/>
    <w:rsid w:val="005354F7"/>
    <w:rsid w:val="0053573D"/>
    <w:rsid w:val="0053584E"/>
    <w:rsid w:val="00535F98"/>
    <w:rsid w:val="005376A7"/>
    <w:rsid w:val="00542848"/>
    <w:rsid w:val="00557F4E"/>
    <w:rsid w:val="005614D2"/>
    <w:rsid w:val="0056269E"/>
    <w:rsid w:val="00567E48"/>
    <w:rsid w:val="00567FE0"/>
    <w:rsid w:val="00571177"/>
    <w:rsid w:val="00572FE6"/>
    <w:rsid w:val="00573BBE"/>
    <w:rsid w:val="00581302"/>
    <w:rsid w:val="00583DF7"/>
    <w:rsid w:val="00584A98"/>
    <w:rsid w:val="00584E5C"/>
    <w:rsid w:val="005857D8"/>
    <w:rsid w:val="00585EB8"/>
    <w:rsid w:val="0058675F"/>
    <w:rsid w:val="005869CD"/>
    <w:rsid w:val="00586B7E"/>
    <w:rsid w:val="00586B85"/>
    <w:rsid w:val="0058721A"/>
    <w:rsid w:val="005872D0"/>
    <w:rsid w:val="00587DC8"/>
    <w:rsid w:val="00591CD7"/>
    <w:rsid w:val="005924D5"/>
    <w:rsid w:val="00593F0C"/>
    <w:rsid w:val="005969DB"/>
    <w:rsid w:val="005A0153"/>
    <w:rsid w:val="005A0B0F"/>
    <w:rsid w:val="005A35D5"/>
    <w:rsid w:val="005A5105"/>
    <w:rsid w:val="005A53BE"/>
    <w:rsid w:val="005A6D9A"/>
    <w:rsid w:val="005B063C"/>
    <w:rsid w:val="005B2823"/>
    <w:rsid w:val="005B5B63"/>
    <w:rsid w:val="005B6488"/>
    <w:rsid w:val="005C00DF"/>
    <w:rsid w:val="005C09A2"/>
    <w:rsid w:val="005C2132"/>
    <w:rsid w:val="005C23E1"/>
    <w:rsid w:val="005C25F8"/>
    <w:rsid w:val="005C357F"/>
    <w:rsid w:val="005C6C63"/>
    <w:rsid w:val="005C6ED3"/>
    <w:rsid w:val="005D147C"/>
    <w:rsid w:val="005D1C9E"/>
    <w:rsid w:val="005D22BD"/>
    <w:rsid w:val="005D2951"/>
    <w:rsid w:val="005D2F22"/>
    <w:rsid w:val="005D3BEE"/>
    <w:rsid w:val="005D5BF3"/>
    <w:rsid w:val="005D7AD6"/>
    <w:rsid w:val="005E032E"/>
    <w:rsid w:val="005E18EF"/>
    <w:rsid w:val="005E2E2D"/>
    <w:rsid w:val="005E359E"/>
    <w:rsid w:val="005E4E46"/>
    <w:rsid w:val="005E5ED4"/>
    <w:rsid w:val="005E7E29"/>
    <w:rsid w:val="005F0571"/>
    <w:rsid w:val="005F13AA"/>
    <w:rsid w:val="005F2F31"/>
    <w:rsid w:val="005F2FBC"/>
    <w:rsid w:val="005F73D4"/>
    <w:rsid w:val="00600917"/>
    <w:rsid w:val="00601879"/>
    <w:rsid w:val="0060257A"/>
    <w:rsid w:val="006030C0"/>
    <w:rsid w:val="006043A9"/>
    <w:rsid w:val="006050C5"/>
    <w:rsid w:val="00605AF1"/>
    <w:rsid w:val="006105CB"/>
    <w:rsid w:val="00611788"/>
    <w:rsid w:val="00611DDB"/>
    <w:rsid w:val="00613354"/>
    <w:rsid w:val="006147F1"/>
    <w:rsid w:val="00614A5D"/>
    <w:rsid w:val="00620375"/>
    <w:rsid w:val="00620A93"/>
    <w:rsid w:val="00621B2A"/>
    <w:rsid w:val="0062346D"/>
    <w:rsid w:val="006258E3"/>
    <w:rsid w:val="00626F3B"/>
    <w:rsid w:val="00626F62"/>
    <w:rsid w:val="0063179A"/>
    <w:rsid w:val="00631A16"/>
    <w:rsid w:val="00631AE3"/>
    <w:rsid w:val="00633B0B"/>
    <w:rsid w:val="006372B9"/>
    <w:rsid w:val="00637C05"/>
    <w:rsid w:val="0064153E"/>
    <w:rsid w:val="006419B5"/>
    <w:rsid w:val="0064368F"/>
    <w:rsid w:val="0064502D"/>
    <w:rsid w:val="006451B7"/>
    <w:rsid w:val="00645CF4"/>
    <w:rsid w:val="00647F41"/>
    <w:rsid w:val="0065140F"/>
    <w:rsid w:val="00652CE9"/>
    <w:rsid w:val="00654509"/>
    <w:rsid w:val="00660B1E"/>
    <w:rsid w:val="00662AEF"/>
    <w:rsid w:val="00662B36"/>
    <w:rsid w:val="006632BA"/>
    <w:rsid w:val="00663774"/>
    <w:rsid w:val="00663CFE"/>
    <w:rsid w:val="0066538B"/>
    <w:rsid w:val="00665F60"/>
    <w:rsid w:val="006705B1"/>
    <w:rsid w:val="006708B5"/>
    <w:rsid w:val="00670AC1"/>
    <w:rsid w:val="00670BBE"/>
    <w:rsid w:val="00670EE5"/>
    <w:rsid w:val="00671BB6"/>
    <w:rsid w:val="00676012"/>
    <w:rsid w:val="00676615"/>
    <w:rsid w:val="00676637"/>
    <w:rsid w:val="006840AA"/>
    <w:rsid w:val="00687197"/>
    <w:rsid w:val="006919AB"/>
    <w:rsid w:val="00693238"/>
    <w:rsid w:val="00693DA0"/>
    <w:rsid w:val="00695A4F"/>
    <w:rsid w:val="006A3040"/>
    <w:rsid w:val="006A3F63"/>
    <w:rsid w:val="006A6465"/>
    <w:rsid w:val="006A64C9"/>
    <w:rsid w:val="006B0FEE"/>
    <w:rsid w:val="006B1D3B"/>
    <w:rsid w:val="006B1F21"/>
    <w:rsid w:val="006C1D92"/>
    <w:rsid w:val="006C5598"/>
    <w:rsid w:val="006C7375"/>
    <w:rsid w:val="006C7A9D"/>
    <w:rsid w:val="006D2482"/>
    <w:rsid w:val="006D2FA8"/>
    <w:rsid w:val="006D36C0"/>
    <w:rsid w:val="006D3B0A"/>
    <w:rsid w:val="006D513E"/>
    <w:rsid w:val="006D5501"/>
    <w:rsid w:val="006D7329"/>
    <w:rsid w:val="006E2722"/>
    <w:rsid w:val="006E3748"/>
    <w:rsid w:val="006E4284"/>
    <w:rsid w:val="006E4561"/>
    <w:rsid w:val="006F0030"/>
    <w:rsid w:val="006F0524"/>
    <w:rsid w:val="006F0FD2"/>
    <w:rsid w:val="006F19ED"/>
    <w:rsid w:val="006F2D67"/>
    <w:rsid w:val="006F4D30"/>
    <w:rsid w:val="006F71B3"/>
    <w:rsid w:val="007043A8"/>
    <w:rsid w:val="0071247C"/>
    <w:rsid w:val="007135DE"/>
    <w:rsid w:val="00713AB1"/>
    <w:rsid w:val="007143A6"/>
    <w:rsid w:val="00714758"/>
    <w:rsid w:val="007163DE"/>
    <w:rsid w:val="00717074"/>
    <w:rsid w:val="00720966"/>
    <w:rsid w:val="00720B19"/>
    <w:rsid w:val="00720FE5"/>
    <w:rsid w:val="00723696"/>
    <w:rsid w:val="00723C9A"/>
    <w:rsid w:val="00725AAD"/>
    <w:rsid w:val="00727B9E"/>
    <w:rsid w:val="007369F2"/>
    <w:rsid w:val="0074000B"/>
    <w:rsid w:val="0074025F"/>
    <w:rsid w:val="00741CF0"/>
    <w:rsid w:val="00741E7C"/>
    <w:rsid w:val="00742591"/>
    <w:rsid w:val="00743EDA"/>
    <w:rsid w:val="00745E55"/>
    <w:rsid w:val="00746C33"/>
    <w:rsid w:val="0075362C"/>
    <w:rsid w:val="00755015"/>
    <w:rsid w:val="00764F9E"/>
    <w:rsid w:val="00764FF1"/>
    <w:rsid w:val="00772D4D"/>
    <w:rsid w:val="007730E6"/>
    <w:rsid w:val="00774267"/>
    <w:rsid w:val="00774954"/>
    <w:rsid w:val="00774B4F"/>
    <w:rsid w:val="00774D88"/>
    <w:rsid w:val="007765D5"/>
    <w:rsid w:val="007775C5"/>
    <w:rsid w:val="00781E89"/>
    <w:rsid w:val="0078287F"/>
    <w:rsid w:val="007835DA"/>
    <w:rsid w:val="00785341"/>
    <w:rsid w:val="00786C9E"/>
    <w:rsid w:val="00786D51"/>
    <w:rsid w:val="00787BE5"/>
    <w:rsid w:val="00787C6C"/>
    <w:rsid w:val="0079023E"/>
    <w:rsid w:val="00793AD8"/>
    <w:rsid w:val="00796B45"/>
    <w:rsid w:val="007A1F0E"/>
    <w:rsid w:val="007A24E2"/>
    <w:rsid w:val="007A30AB"/>
    <w:rsid w:val="007A394E"/>
    <w:rsid w:val="007A6290"/>
    <w:rsid w:val="007A724E"/>
    <w:rsid w:val="007B4D86"/>
    <w:rsid w:val="007B678B"/>
    <w:rsid w:val="007C10D5"/>
    <w:rsid w:val="007C134D"/>
    <w:rsid w:val="007C2886"/>
    <w:rsid w:val="007C377C"/>
    <w:rsid w:val="007C4969"/>
    <w:rsid w:val="007C4A82"/>
    <w:rsid w:val="007C6BB7"/>
    <w:rsid w:val="007C6D77"/>
    <w:rsid w:val="007C7687"/>
    <w:rsid w:val="007D1289"/>
    <w:rsid w:val="007D13B7"/>
    <w:rsid w:val="007D1706"/>
    <w:rsid w:val="007D35C6"/>
    <w:rsid w:val="007D4978"/>
    <w:rsid w:val="007D77BA"/>
    <w:rsid w:val="007E0511"/>
    <w:rsid w:val="007E1276"/>
    <w:rsid w:val="007E2C9B"/>
    <w:rsid w:val="007E4CDE"/>
    <w:rsid w:val="007E5275"/>
    <w:rsid w:val="007E5464"/>
    <w:rsid w:val="007E676E"/>
    <w:rsid w:val="007E7E51"/>
    <w:rsid w:val="007F1068"/>
    <w:rsid w:val="007F2D1E"/>
    <w:rsid w:val="007F38F8"/>
    <w:rsid w:val="007F3C5A"/>
    <w:rsid w:val="007F3CCA"/>
    <w:rsid w:val="007F5D0F"/>
    <w:rsid w:val="007F680F"/>
    <w:rsid w:val="007F7598"/>
    <w:rsid w:val="007F7C3C"/>
    <w:rsid w:val="00800BDE"/>
    <w:rsid w:val="00800C49"/>
    <w:rsid w:val="00802898"/>
    <w:rsid w:val="0080636D"/>
    <w:rsid w:val="00807E96"/>
    <w:rsid w:val="00814875"/>
    <w:rsid w:val="00816779"/>
    <w:rsid w:val="00820A49"/>
    <w:rsid w:val="00820B7A"/>
    <w:rsid w:val="00821A05"/>
    <w:rsid w:val="00822B43"/>
    <w:rsid w:val="0082313B"/>
    <w:rsid w:val="008254FE"/>
    <w:rsid w:val="00826B02"/>
    <w:rsid w:val="00826F43"/>
    <w:rsid w:val="00827A54"/>
    <w:rsid w:val="00833397"/>
    <w:rsid w:val="00834316"/>
    <w:rsid w:val="008370DB"/>
    <w:rsid w:val="00840DD7"/>
    <w:rsid w:val="00843356"/>
    <w:rsid w:val="00843C8D"/>
    <w:rsid w:val="008452BA"/>
    <w:rsid w:val="008460A0"/>
    <w:rsid w:val="008464E4"/>
    <w:rsid w:val="00846807"/>
    <w:rsid w:val="00846E7E"/>
    <w:rsid w:val="00860314"/>
    <w:rsid w:val="0086036D"/>
    <w:rsid w:val="0086039A"/>
    <w:rsid w:val="00860892"/>
    <w:rsid w:val="00860EC9"/>
    <w:rsid w:val="00862538"/>
    <w:rsid w:val="00862678"/>
    <w:rsid w:val="00863058"/>
    <w:rsid w:val="00863DFD"/>
    <w:rsid w:val="00864DE7"/>
    <w:rsid w:val="00871A27"/>
    <w:rsid w:val="0087268E"/>
    <w:rsid w:val="008824A2"/>
    <w:rsid w:val="00884CAC"/>
    <w:rsid w:val="00884D12"/>
    <w:rsid w:val="00884E44"/>
    <w:rsid w:val="0088502D"/>
    <w:rsid w:val="00885115"/>
    <w:rsid w:val="00885C97"/>
    <w:rsid w:val="00890C7B"/>
    <w:rsid w:val="008920AE"/>
    <w:rsid w:val="00892D6D"/>
    <w:rsid w:val="008931ED"/>
    <w:rsid w:val="008946B0"/>
    <w:rsid w:val="008970BA"/>
    <w:rsid w:val="00897724"/>
    <w:rsid w:val="008A09E3"/>
    <w:rsid w:val="008A171C"/>
    <w:rsid w:val="008A2240"/>
    <w:rsid w:val="008A584F"/>
    <w:rsid w:val="008B0DF1"/>
    <w:rsid w:val="008B11DD"/>
    <w:rsid w:val="008C06AC"/>
    <w:rsid w:val="008C6753"/>
    <w:rsid w:val="008C69D6"/>
    <w:rsid w:val="008D40E0"/>
    <w:rsid w:val="008D4556"/>
    <w:rsid w:val="008D4903"/>
    <w:rsid w:val="008D5B3F"/>
    <w:rsid w:val="008D6AEC"/>
    <w:rsid w:val="008D761B"/>
    <w:rsid w:val="008D781F"/>
    <w:rsid w:val="008D7A23"/>
    <w:rsid w:val="008E003F"/>
    <w:rsid w:val="008E08C7"/>
    <w:rsid w:val="008E13DA"/>
    <w:rsid w:val="008E4183"/>
    <w:rsid w:val="008E60B5"/>
    <w:rsid w:val="008E681B"/>
    <w:rsid w:val="008E7227"/>
    <w:rsid w:val="008F0685"/>
    <w:rsid w:val="008F2840"/>
    <w:rsid w:val="008F29F8"/>
    <w:rsid w:val="008F4EF7"/>
    <w:rsid w:val="00900BAA"/>
    <w:rsid w:val="00900ECD"/>
    <w:rsid w:val="0090305D"/>
    <w:rsid w:val="00904C43"/>
    <w:rsid w:val="00905F3A"/>
    <w:rsid w:val="00906263"/>
    <w:rsid w:val="00907540"/>
    <w:rsid w:val="00907FC8"/>
    <w:rsid w:val="00913250"/>
    <w:rsid w:val="009141DF"/>
    <w:rsid w:val="00914CCD"/>
    <w:rsid w:val="00915ECA"/>
    <w:rsid w:val="00917071"/>
    <w:rsid w:val="009172F1"/>
    <w:rsid w:val="00923462"/>
    <w:rsid w:val="00924E74"/>
    <w:rsid w:val="009255B2"/>
    <w:rsid w:val="00934CAC"/>
    <w:rsid w:val="00934EE1"/>
    <w:rsid w:val="0094027F"/>
    <w:rsid w:val="00940882"/>
    <w:rsid w:val="009412B2"/>
    <w:rsid w:val="00943AF6"/>
    <w:rsid w:val="0094485D"/>
    <w:rsid w:val="00944E1E"/>
    <w:rsid w:val="00945105"/>
    <w:rsid w:val="00947DAF"/>
    <w:rsid w:val="009506D4"/>
    <w:rsid w:val="009507C8"/>
    <w:rsid w:val="009510B7"/>
    <w:rsid w:val="00951906"/>
    <w:rsid w:val="00951A0A"/>
    <w:rsid w:val="009531C2"/>
    <w:rsid w:val="009608DC"/>
    <w:rsid w:val="00960D83"/>
    <w:rsid w:val="00961A6A"/>
    <w:rsid w:val="00963484"/>
    <w:rsid w:val="009652CD"/>
    <w:rsid w:val="00967393"/>
    <w:rsid w:val="00970122"/>
    <w:rsid w:val="009704D2"/>
    <w:rsid w:val="00970821"/>
    <w:rsid w:val="0097166E"/>
    <w:rsid w:val="00976A33"/>
    <w:rsid w:val="00977B0C"/>
    <w:rsid w:val="009842FA"/>
    <w:rsid w:val="009845B4"/>
    <w:rsid w:val="00984DEF"/>
    <w:rsid w:val="009861D1"/>
    <w:rsid w:val="00986BA8"/>
    <w:rsid w:val="0098769A"/>
    <w:rsid w:val="00990A01"/>
    <w:rsid w:val="009919C8"/>
    <w:rsid w:val="009919FE"/>
    <w:rsid w:val="009934CA"/>
    <w:rsid w:val="009935F3"/>
    <w:rsid w:val="0099365C"/>
    <w:rsid w:val="00996703"/>
    <w:rsid w:val="00996A2A"/>
    <w:rsid w:val="009A0137"/>
    <w:rsid w:val="009A03C4"/>
    <w:rsid w:val="009A21E9"/>
    <w:rsid w:val="009A4B5A"/>
    <w:rsid w:val="009A5166"/>
    <w:rsid w:val="009A53C7"/>
    <w:rsid w:val="009A560C"/>
    <w:rsid w:val="009B0659"/>
    <w:rsid w:val="009B3EBA"/>
    <w:rsid w:val="009B5CF1"/>
    <w:rsid w:val="009B767C"/>
    <w:rsid w:val="009C0939"/>
    <w:rsid w:val="009C0B74"/>
    <w:rsid w:val="009C20A5"/>
    <w:rsid w:val="009C2C12"/>
    <w:rsid w:val="009C607A"/>
    <w:rsid w:val="009C6503"/>
    <w:rsid w:val="009D241B"/>
    <w:rsid w:val="009D302F"/>
    <w:rsid w:val="009D4212"/>
    <w:rsid w:val="009D469A"/>
    <w:rsid w:val="009D5E11"/>
    <w:rsid w:val="009D7A8C"/>
    <w:rsid w:val="009E0C38"/>
    <w:rsid w:val="009E0D2B"/>
    <w:rsid w:val="009E0EAE"/>
    <w:rsid w:val="009E234F"/>
    <w:rsid w:val="009E33D5"/>
    <w:rsid w:val="009E3430"/>
    <w:rsid w:val="009E5DB6"/>
    <w:rsid w:val="009F0C64"/>
    <w:rsid w:val="009F0CBD"/>
    <w:rsid w:val="009F5E25"/>
    <w:rsid w:val="00A01696"/>
    <w:rsid w:val="00A0433A"/>
    <w:rsid w:val="00A049D0"/>
    <w:rsid w:val="00A050FC"/>
    <w:rsid w:val="00A054CA"/>
    <w:rsid w:val="00A05BAA"/>
    <w:rsid w:val="00A06A65"/>
    <w:rsid w:val="00A06E4E"/>
    <w:rsid w:val="00A07827"/>
    <w:rsid w:val="00A108A7"/>
    <w:rsid w:val="00A1218D"/>
    <w:rsid w:val="00A13E1C"/>
    <w:rsid w:val="00A14459"/>
    <w:rsid w:val="00A1501F"/>
    <w:rsid w:val="00A201CE"/>
    <w:rsid w:val="00A21AED"/>
    <w:rsid w:val="00A2239E"/>
    <w:rsid w:val="00A243C2"/>
    <w:rsid w:val="00A25462"/>
    <w:rsid w:val="00A307FF"/>
    <w:rsid w:val="00A32D01"/>
    <w:rsid w:val="00A33D35"/>
    <w:rsid w:val="00A3533A"/>
    <w:rsid w:val="00A36E98"/>
    <w:rsid w:val="00A43D5F"/>
    <w:rsid w:val="00A471BF"/>
    <w:rsid w:val="00A52BEE"/>
    <w:rsid w:val="00A55395"/>
    <w:rsid w:val="00A56516"/>
    <w:rsid w:val="00A568A2"/>
    <w:rsid w:val="00A57C16"/>
    <w:rsid w:val="00A636E1"/>
    <w:rsid w:val="00A64FC1"/>
    <w:rsid w:val="00A67E77"/>
    <w:rsid w:val="00A7254A"/>
    <w:rsid w:val="00A753C5"/>
    <w:rsid w:val="00A75BDC"/>
    <w:rsid w:val="00A76F0C"/>
    <w:rsid w:val="00A803EF"/>
    <w:rsid w:val="00A80643"/>
    <w:rsid w:val="00A836B7"/>
    <w:rsid w:val="00A83B6D"/>
    <w:rsid w:val="00A84F7B"/>
    <w:rsid w:val="00A90E04"/>
    <w:rsid w:val="00A9131E"/>
    <w:rsid w:val="00A935B4"/>
    <w:rsid w:val="00A94F04"/>
    <w:rsid w:val="00A954D3"/>
    <w:rsid w:val="00A96AFA"/>
    <w:rsid w:val="00AA170F"/>
    <w:rsid w:val="00AA1B30"/>
    <w:rsid w:val="00AA3068"/>
    <w:rsid w:val="00AA350F"/>
    <w:rsid w:val="00AA6101"/>
    <w:rsid w:val="00AA66CB"/>
    <w:rsid w:val="00AB23B4"/>
    <w:rsid w:val="00AB3E1C"/>
    <w:rsid w:val="00AB54F5"/>
    <w:rsid w:val="00AC1144"/>
    <w:rsid w:val="00AC290C"/>
    <w:rsid w:val="00AC3363"/>
    <w:rsid w:val="00AC726B"/>
    <w:rsid w:val="00AC7B85"/>
    <w:rsid w:val="00AD287E"/>
    <w:rsid w:val="00AD3613"/>
    <w:rsid w:val="00AD3905"/>
    <w:rsid w:val="00AD3DB4"/>
    <w:rsid w:val="00AD40CE"/>
    <w:rsid w:val="00AD59E5"/>
    <w:rsid w:val="00AD6635"/>
    <w:rsid w:val="00AD6E5B"/>
    <w:rsid w:val="00AE1212"/>
    <w:rsid w:val="00AE3473"/>
    <w:rsid w:val="00AE54BD"/>
    <w:rsid w:val="00AE5DB7"/>
    <w:rsid w:val="00AE7A97"/>
    <w:rsid w:val="00AF663B"/>
    <w:rsid w:val="00AF70AD"/>
    <w:rsid w:val="00B006FB"/>
    <w:rsid w:val="00B03863"/>
    <w:rsid w:val="00B044DA"/>
    <w:rsid w:val="00B059CE"/>
    <w:rsid w:val="00B06B65"/>
    <w:rsid w:val="00B11B35"/>
    <w:rsid w:val="00B13D7F"/>
    <w:rsid w:val="00B13E81"/>
    <w:rsid w:val="00B14772"/>
    <w:rsid w:val="00B14F47"/>
    <w:rsid w:val="00B158E6"/>
    <w:rsid w:val="00B21B3D"/>
    <w:rsid w:val="00B23175"/>
    <w:rsid w:val="00B24307"/>
    <w:rsid w:val="00B24786"/>
    <w:rsid w:val="00B26093"/>
    <w:rsid w:val="00B279EC"/>
    <w:rsid w:val="00B31D13"/>
    <w:rsid w:val="00B3281B"/>
    <w:rsid w:val="00B3438C"/>
    <w:rsid w:val="00B34D24"/>
    <w:rsid w:val="00B3645D"/>
    <w:rsid w:val="00B37715"/>
    <w:rsid w:val="00B37A0B"/>
    <w:rsid w:val="00B43259"/>
    <w:rsid w:val="00B44923"/>
    <w:rsid w:val="00B45965"/>
    <w:rsid w:val="00B462A1"/>
    <w:rsid w:val="00B463BC"/>
    <w:rsid w:val="00B4662A"/>
    <w:rsid w:val="00B467C5"/>
    <w:rsid w:val="00B46B46"/>
    <w:rsid w:val="00B50E2D"/>
    <w:rsid w:val="00B53002"/>
    <w:rsid w:val="00B5337C"/>
    <w:rsid w:val="00B5503E"/>
    <w:rsid w:val="00B567A9"/>
    <w:rsid w:val="00B5752E"/>
    <w:rsid w:val="00B658A5"/>
    <w:rsid w:val="00B65961"/>
    <w:rsid w:val="00B66CC3"/>
    <w:rsid w:val="00B70C92"/>
    <w:rsid w:val="00B73F6D"/>
    <w:rsid w:val="00B74A01"/>
    <w:rsid w:val="00B7725A"/>
    <w:rsid w:val="00B80C7D"/>
    <w:rsid w:val="00B82D8C"/>
    <w:rsid w:val="00B82F34"/>
    <w:rsid w:val="00B85482"/>
    <w:rsid w:val="00B868B7"/>
    <w:rsid w:val="00B92244"/>
    <w:rsid w:val="00B93753"/>
    <w:rsid w:val="00B9572D"/>
    <w:rsid w:val="00B95D12"/>
    <w:rsid w:val="00B96426"/>
    <w:rsid w:val="00BA1CC6"/>
    <w:rsid w:val="00BA2669"/>
    <w:rsid w:val="00BA3168"/>
    <w:rsid w:val="00BA67C4"/>
    <w:rsid w:val="00BA6E9C"/>
    <w:rsid w:val="00BB0FE6"/>
    <w:rsid w:val="00BB1032"/>
    <w:rsid w:val="00BB1267"/>
    <w:rsid w:val="00BB2B33"/>
    <w:rsid w:val="00BB4DD2"/>
    <w:rsid w:val="00BB55E9"/>
    <w:rsid w:val="00BB6EE4"/>
    <w:rsid w:val="00BC0487"/>
    <w:rsid w:val="00BC04D3"/>
    <w:rsid w:val="00BC053E"/>
    <w:rsid w:val="00BC0666"/>
    <w:rsid w:val="00BC2410"/>
    <w:rsid w:val="00BC33DF"/>
    <w:rsid w:val="00BC46C0"/>
    <w:rsid w:val="00BC5741"/>
    <w:rsid w:val="00BC7C47"/>
    <w:rsid w:val="00BC7F08"/>
    <w:rsid w:val="00BD53FF"/>
    <w:rsid w:val="00BD62EA"/>
    <w:rsid w:val="00BD78AB"/>
    <w:rsid w:val="00BE0A8B"/>
    <w:rsid w:val="00BE0BAB"/>
    <w:rsid w:val="00BE79A4"/>
    <w:rsid w:val="00BF005F"/>
    <w:rsid w:val="00BF0D06"/>
    <w:rsid w:val="00BF237A"/>
    <w:rsid w:val="00BF4DE7"/>
    <w:rsid w:val="00BF5687"/>
    <w:rsid w:val="00BF65C0"/>
    <w:rsid w:val="00BF7CA4"/>
    <w:rsid w:val="00C0174F"/>
    <w:rsid w:val="00C01936"/>
    <w:rsid w:val="00C026F7"/>
    <w:rsid w:val="00C02852"/>
    <w:rsid w:val="00C04266"/>
    <w:rsid w:val="00C04BB5"/>
    <w:rsid w:val="00C05366"/>
    <w:rsid w:val="00C05AF4"/>
    <w:rsid w:val="00C10790"/>
    <w:rsid w:val="00C10EFD"/>
    <w:rsid w:val="00C10F15"/>
    <w:rsid w:val="00C13F33"/>
    <w:rsid w:val="00C141C5"/>
    <w:rsid w:val="00C147E5"/>
    <w:rsid w:val="00C14987"/>
    <w:rsid w:val="00C15A95"/>
    <w:rsid w:val="00C1661B"/>
    <w:rsid w:val="00C167EB"/>
    <w:rsid w:val="00C17540"/>
    <w:rsid w:val="00C17E51"/>
    <w:rsid w:val="00C20B10"/>
    <w:rsid w:val="00C21C27"/>
    <w:rsid w:val="00C21DBB"/>
    <w:rsid w:val="00C228D8"/>
    <w:rsid w:val="00C23683"/>
    <w:rsid w:val="00C25A89"/>
    <w:rsid w:val="00C26A48"/>
    <w:rsid w:val="00C27E41"/>
    <w:rsid w:val="00C3037E"/>
    <w:rsid w:val="00C30FBD"/>
    <w:rsid w:val="00C31616"/>
    <w:rsid w:val="00C32A6F"/>
    <w:rsid w:val="00C331ED"/>
    <w:rsid w:val="00C33BE8"/>
    <w:rsid w:val="00C349C8"/>
    <w:rsid w:val="00C34F53"/>
    <w:rsid w:val="00C3685D"/>
    <w:rsid w:val="00C401BC"/>
    <w:rsid w:val="00C416CA"/>
    <w:rsid w:val="00C422F3"/>
    <w:rsid w:val="00C4559C"/>
    <w:rsid w:val="00C4725D"/>
    <w:rsid w:val="00C50D0A"/>
    <w:rsid w:val="00C5244B"/>
    <w:rsid w:val="00C564EB"/>
    <w:rsid w:val="00C57BC4"/>
    <w:rsid w:val="00C61489"/>
    <w:rsid w:val="00C6180A"/>
    <w:rsid w:val="00C62033"/>
    <w:rsid w:val="00C62896"/>
    <w:rsid w:val="00C63F4A"/>
    <w:rsid w:val="00C72D53"/>
    <w:rsid w:val="00C72ED7"/>
    <w:rsid w:val="00C75226"/>
    <w:rsid w:val="00C75ED2"/>
    <w:rsid w:val="00C75F79"/>
    <w:rsid w:val="00C76CC6"/>
    <w:rsid w:val="00C76DA7"/>
    <w:rsid w:val="00C7758B"/>
    <w:rsid w:val="00C80B4C"/>
    <w:rsid w:val="00C811F4"/>
    <w:rsid w:val="00C8204A"/>
    <w:rsid w:val="00C820F9"/>
    <w:rsid w:val="00C84B52"/>
    <w:rsid w:val="00C84FFD"/>
    <w:rsid w:val="00C85D23"/>
    <w:rsid w:val="00C8660E"/>
    <w:rsid w:val="00C911F4"/>
    <w:rsid w:val="00C92A99"/>
    <w:rsid w:val="00C94B9F"/>
    <w:rsid w:val="00CA02A0"/>
    <w:rsid w:val="00CA0A5C"/>
    <w:rsid w:val="00CA2E08"/>
    <w:rsid w:val="00CA4951"/>
    <w:rsid w:val="00CA5657"/>
    <w:rsid w:val="00CA61B3"/>
    <w:rsid w:val="00CA6DF1"/>
    <w:rsid w:val="00CB326D"/>
    <w:rsid w:val="00CB34F2"/>
    <w:rsid w:val="00CB37A3"/>
    <w:rsid w:val="00CB3EC6"/>
    <w:rsid w:val="00CB557C"/>
    <w:rsid w:val="00CB7300"/>
    <w:rsid w:val="00CB7AFC"/>
    <w:rsid w:val="00CC4577"/>
    <w:rsid w:val="00CC6007"/>
    <w:rsid w:val="00CC7258"/>
    <w:rsid w:val="00CD016D"/>
    <w:rsid w:val="00CD0D3C"/>
    <w:rsid w:val="00CD14EA"/>
    <w:rsid w:val="00CD4361"/>
    <w:rsid w:val="00CD614C"/>
    <w:rsid w:val="00CD6218"/>
    <w:rsid w:val="00CD7725"/>
    <w:rsid w:val="00CE0169"/>
    <w:rsid w:val="00CE10C6"/>
    <w:rsid w:val="00CE22FB"/>
    <w:rsid w:val="00CE2C8A"/>
    <w:rsid w:val="00CE396C"/>
    <w:rsid w:val="00CE4F15"/>
    <w:rsid w:val="00CE5777"/>
    <w:rsid w:val="00CE657D"/>
    <w:rsid w:val="00CE7B52"/>
    <w:rsid w:val="00CE7D5E"/>
    <w:rsid w:val="00CF4D89"/>
    <w:rsid w:val="00CF5002"/>
    <w:rsid w:val="00CF6299"/>
    <w:rsid w:val="00D01175"/>
    <w:rsid w:val="00D021B8"/>
    <w:rsid w:val="00D05848"/>
    <w:rsid w:val="00D12A83"/>
    <w:rsid w:val="00D13055"/>
    <w:rsid w:val="00D13E4C"/>
    <w:rsid w:val="00D15432"/>
    <w:rsid w:val="00D16213"/>
    <w:rsid w:val="00D24E13"/>
    <w:rsid w:val="00D26FA7"/>
    <w:rsid w:val="00D27C86"/>
    <w:rsid w:val="00D307AE"/>
    <w:rsid w:val="00D3099A"/>
    <w:rsid w:val="00D31415"/>
    <w:rsid w:val="00D33AF5"/>
    <w:rsid w:val="00D350F7"/>
    <w:rsid w:val="00D352D9"/>
    <w:rsid w:val="00D40019"/>
    <w:rsid w:val="00D401AB"/>
    <w:rsid w:val="00D40551"/>
    <w:rsid w:val="00D4181E"/>
    <w:rsid w:val="00D44C34"/>
    <w:rsid w:val="00D47239"/>
    <w:rsid w:val="00D50515"/>
    <w:rsid w:val="00D506FB"/>
    <w:rsid w:val="00D50996"/>
    <w:rsid w:val="00D5239F"/>
    <w:rsid w:val="00D54945"/>
    <w:rsid w:val="00D562D1"/>
    <w:rsid w:val="00D56C54"/>
    <w:rsid w:val="00D60364"/>
    <w:rsid w:val="00D623D6"/>
    <w:rsid w:val="00D64B71"/>
    <w:rsid w:val="00D66446"/>
    <w:rsid w:val="00D676C7"/>
    <w:rsid w:val="00D711A6"/>
    <w:rsid w:val="00D73031"/>
    <w:rsid w:val="00D7382C"/>
    <w:rsid w:val="00D73A4B"/>
    <w:rsid w:val="00D7461C"/>
    <w:rsid w:val="00D76916"/>
    <w:rsid w:val="00D7738A"/>
    <w:rsid w:val="00D81581"/>
    <w:rsid w:val="00D825B3"/>
    <w:rsid w:val="00D834E3"/>
    <w:rsid w:val="00D839D5"/>
    <w:rsid w:val="00D8443F"/>
    <w:rsid w:val="00D847AC"/>
    <w:rsid w:val="00D86C00"/>
    <w:rsid w:val="00D8771F"/>
    <w:rsid w:val="00D913DA"/>
    <w:rsid w:val="00D922FA"/>
    <w:rsid w:val="00D9417F"/>
    <w:rsid w:val="00D96DB2"/>
    <w:rsid w:val="00DA0B1C"/>
    <w:rsid w:val="00DA0ECE"/>
    <w:rsid w:val="00DA2830"/>
    <w:rsid w:val="00DA286B"/>
    <w:rsid w:val="00DA3544"/>
    <w:rsid w:val="00DA47F8"/>
    <w:rsid w:val="00DB0F38"/>
    <w:rsid w:val="00DB16C7"/>
    <w:rsid w:val="00DB1EA3"/>
    <w:rsid w:val="00DB3A10"/>
    <w:rsid w:val="00DB5D0B"/>
    <w:rsid w:val="00DB646B"/>
    <w:rsid w:val="00DB6641"/>
    <w:rsid w:val="00DB7EC2"/>
    <w:rsid w:val="00DC03CD"/>
    <w:rsid w:val="00DC4F1F"/>
    <w:rsid w:val="00DD0569"/>
    <w:rsid w:val="00DD0C21"/>
    <w:rsid w:val="00DD2FD5"/>
    <w:rsid w:val="00DD7654"/>
    <w:rsid w:val="00DE6D2A"/>
    <w:rsid w:val="00DF0817"/>
    <w:rsid w:val="00DF09A6"/>
    <w:rsid w:val="00DF525C"/>
    <w:rsid w:val="00DF5553"/>
    <w:rsid w:val="00DF5D58"/>
    <w:rsid w:val="00E03F2D"/>
    <w:rsid w:val="00E15EDC"/>
    <w:rsid w:val="00E17354"/>
    <w:rsid w:val="00E2219C"/>
    <w:rsid w:val="00E24456"/>
    <w:rsid w:val="00E27026"/>
    <w:rsid w:val="00E2721B"/>
    <w:rsid w:val="00E30AF7"/>
    <w:rsid w:val="00E3335B"/>
    <w:rsid w:val="00E358C7"/>
    <w:rsid w:val="00E37C60"/>
    <w:rsid w:val="00E45352"/>
    <w:rsid w:val="00E454FA"/>
    <w:rsid w:val="00E464C0"/>
    <w:rsid w:val="00E512B3"/>
    <w:rsid w:val="00E53944"/>
    <w:rsid w:val="00E53A8A"/>
    <w:rsid w:val="00E55F33"/>
    <w:rsid w:val="00E5796F"/>
    <w:rsid w:val="00E628B0"/>
    <w:rsid w:val="00E64F15"/>
    <w:rsid w:val="00E65BB2"/>
    <w:rsid w:val="00E66103"/>
    <w:rsid w:val="00E7012F"/>
    <w:rsid w:val="00E702CA"/>
    <w:rsid w:val="00E7097A"/>
    <w:rsid w:val="00E71322"/>
    <w:rsid w:val="00E73E5B"/>
    <w:rsid w:val="00E74A6F"/>
    <w:rsid w:val="00E75033"/>
    <w:rsid w:val="00E77DD5"/>
    <w:rsid w:val="00E77E0B"/>
    <w:rsid w:val="00E8053F"/>
    <w:rsid w:val="00E80BEE"/>
    <w:rsid w:val="00E82D6D"/>
    <w:rsid w:val="00E83882"/>
    <w:rsid w:val="00E85EBD"/>
    <w:rsid w:val="00E9062B"/>
    <w:rsid w:val="00E932A1"/>
    <w:rsid w:val="00E95740"/>
    <w:rsid w:val="00E959EE"/>
    <w:rsid w:val="00E95A39"/>
    <w:rsid w:val="00E96D7C"/>
    <w:rsid w:val="00EA0261"/>
    <w:rsid w:val="00EA49A0"/>
    <w:rsid w:val="00EA7E15"/>
    <w:rsid w:val="00EB1F36"/>
    <w:rsid w:val="00EB328C"/>
    <w:rsid w:val="00EB37DE"/>
    <w:rsid w:val="00EB506F"/>
    <w:rsid w:val="00EB6C44"/>
    <w:rsid w:val="00EB6E56"/>
    <w:rsid w:val="00EB6ECC"/>
    <w:rsid w:val="00EC4A32"/>
    <w:rsid w:val="00EC694F"/>
    <w:rsid w:val="00EC6F03"/>
    <w:rsid w:val="00ED06F0"/>
    <w:rsid w:val="00ED265B"/>
    <w:rsid w:val="00ED4A6E"/>
    <w:rsid w:val="00ED52BB"/>
    <w:rsid w:val="00ED578A"/>
    <w:rsid w:val="00ED5CA6"/>
    <w:rsid w:val="00EE325C"/>
    <w:rsid w:val="00EE3CA2"/>
    <w:rsid w:val="00EE4BB7"/>
    <w:rsid w:val="00EE4D3E"/>
    <w:rsid w:val="00EE63BB"/>
    <w:rsid w:val="00EE6959"/>
    <w:rsid w:val="00EE76CC"/>
    <w:rsid w:val="00EF0887"/>
    <w:rsid w:val="00EF0949"/>
    <w:rsid w:val="00EF0AF7"/>
    <w:rsid w:val="00EF0B20"/>
    <w:rsid w:val="00EF1B24"/>
    <w:rsid w:val="00EF4549"/>
    <w:rsid w:val="00EF6281"/>
    <w:rsid w:val="00EF7694"/>
    <w:rsid w:val="00F04022"/>
    <w:rsid w:val="00F050D8"/>
    <w:rsid w:val="00F0542B"/>
    <w:rsid w:val="00F1011C"/>
    <w:rsid w:val="00F10673"/>
    <w:rsid w:val="00F13111"/>
    <w:rsid w:val="00F137E4"/>
    <w:rsid w:val="00F13FE9"/>
    <w:rsid w:val="00F14F6E"/>
    <w:rsid w:val="00F16DA6"/>
    <w:rsid w:val="00F17AB9"/>
    <w:rsid w:val="00F21DDF"/>
    <w:rsid w:val="00F22C65"/>
    <w:rsid w:val="00F279D2"/>
    <w:rsid w:val="00F3116D"/>
    <w:rsid w:val="00F31B0E"/>
    <w:rsid w:val="00F33C02"/>
    <w:rsid w:val="00F33D28"/>
    <w:rsid w:val="00F35BB9"/>
    <w:rsid w:val="00F36E3D"/>
    <w:rsid w:val="00F37421"/>
    <w:rsid w:val="00F378F6"/>
    <w:rsid w:val="00F37C70"/>
    <w:rsid w:val="00F41ACD"/>
    <w:rsid w:val="00F43284"/>
    <w:rsid w:val="00F43D9A"/>
    <w:rsid w:val="00F45228"/>
    <w:rsid w:val="00F529D6"/>
    <w:rsid w:val="00F55998"/>
    <w:rsid w:val="00F5629A"/>
    <w:rsid w:val="00F56CF6"/>
    <w:rsid w:val="00F572F7"/>
    <w:rsid w:val="00F612BE"/>
    <w:rsid w:val="00F65030"/>
    <w:rsid w:val="00F659B3"/>
    <w:rsid w:val="00F7113E"/>
    <w:rsid w:val="00F7154C"/>
    <w:rsid w:val="00F73656"/>
    <w:rsid w:val="00F74EB9"/>
    <w:rsid w:val="00F76DF2"/>
    <w:rsid w:val="00F77600"/>
    <w:rsid w:val="00F82524"/>
    <w:rsid w:val="00F82AD1"/>
    <w:rsid w:val="00F85F52"/>
    <w:rsid w:val="00F86306"/>
    <w:rsid w:val="00F8645F"/>
    <w:rsid w:val="00F86FCE"/>
    <w:rsid w:val="00F914DF"/>
    <w:rsid w:val="00F96277"/>
    <w:rsid w:val="00F96B91"/>
    <w:rsid w:val="00F97EC6"/>
    <w:rsid w:val="00FA05E9"/>
    <w:rsid w:val="00FA09BB"/>
    <w:rsid w:val="00FA0E62"/>
    <w:rsid w:val="00FA50AD"/>
    <w:rsid w:val="00FA66D7"/>
    <w:rsid w:val="00FA7543"/>
    <w:rsid w:val="00FA78AD"/>
    <w:rsid w:val="00FB02EF"/>
    <w:rsid w:val="00FB0453"/>
    <w:rsid w:val="00FB0659"/>
    <w:rsid w:val="00FB06A9"/>
    <w:rsid w:val="00FB37CC"/>
    <w:rsid w:val="00FB488D"/>
    <w:rsid w:val="00FB5D9C"/>
    <w:rsid w:val="00FB6C01"/>
    <w:rsid w:val="00FB7A7E"/>
    <w:rsid w:val="00FC1FB1"/>
    <w:rsid w:val="00FC4C0F"/>
    <w:rsid w:val="00FC5D72"/>
    <w:rsid w:val="00FD13A0"/>
    <w:rsid w:val="00FD2092"/>
    <w:rsid w:val="00FD2CDA"/>
    <w:rsid w:val="00FD5144"/>
    <w:rsid w:val="00FD640E"/>
    <w:rsid w:val="00FD6844"/>
    <w:rsid w:val="00FE0000"/>
    <w:rsid w:val="00FE15F3"/>
    <w:rsid w:val="00FE2970"/>
    <w:rsid w:val="00FE2E9A"/>
    <w:rsid w:val="00FE2F6C"/>
    <w:rsid w:val="00FE74BF"/>
    <w:rsid w:val="00FF00DA"/>
    <w:rsid w:val="00FF1209"/>
    <w:rsid w:val="00FF1F9B"/>
    <w:rsid w:val="00FF31FB"/>
    <w:rsid w:val="00FF49DF"/>
    <w:rsid w:val="00FF50DA"/>
    <w:rsid w:val="00FF55A2"/>
    <w:rsid w:val="00FF6113"/>
    <w:rsid w:val="00FF684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FC6586"/>
  <w15:docId w15:val="{1CC1AAF6-8D2D-44F0-BEDC-C7DA2CA9D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2F3"/>
    <w:rPr>
      <w:rFonts w:ascii="Times New Roman" w:hAnsi="Times New Roman" w:cs="Times New Roman"/>
      <w:lang w:eastAsia="es-ES_tradnl"/>
    </w:rPr>
  </w:style>
  <w:style w:type="paragraph" w:styleId="Ttulo1">
    <w:name w:val="heading 1"/>
    <w:basedOn w:val="Normal"/>
    <w:next w:val="Normal"/>
    <w:link w:val="Ttulo1Car"/>
    <w:uiPriority w:val="9"/>
    <w:qFormat/>
    <w:rsid w:val="00A14459"/>
    <w:pPr>
      <w:keepNext/>
      <w:keepLines/>
      <w:spacing w:before="240"/>
      <w:outlineLvl w:val="0"/>
    </w:pPr>
    <w:rPr>
      <w:rFonts w:asciiTheme="majorHAnsi" w:eastAsiaTheme="majorEastAsia" w:hAnsiTheme="majorHAnsi" w:cstheme="majorBidi"/>
      <w:color w:val="2E74B5" w:themeColor="accent1" w:themeShade="BF"/>
      <w:sz w:val="32"/>
      <w:szCs w:val="3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4C37"/>
    <w:pPr>
      <w:ind w:left="720"/>
      <w:contextualSpacing/>
    </w:pPr>
    <w:rPr>
      <w:rFonts w:asciiTheme="minorHAnsi" w:hAnsiTheme="minorHAnsi" w:cstheme="minorBidi"/>
      <w:lang w:eastAsia="en-US"/>
    </w:rPr>
  </w:style>
  <w:style w:type="paragraph" w:styleId="Sinespaciado">
    <w:name w:val="No Spacing"/>
    <w:uiPriority w:val="1"/>
    <w:qFormat/>
    <w:rsid w:val="00B26093"/>
    <w:rPr>
      <w:rFonts w:ascii="Calibri" w:eastAsia="Calibri" w:hAnsi="Calibri" w:cs="Times New Roman"/>
      <w:sz w:val="22"/>
      <w:szCs w:val="22"/>
      <w:lang w:val="es-CL"/>
    </w:rPr>
  </w:style>
  <w:style w:type="character" w:customStyle="1" w:styleId="Ttulo1Car">
    <w:name w:val="Título 1 Car"/>
    <w:basedOn w:val="Fuentedeprrafopredeter"/>
    <w:link w:val="Ttulo1"/>
    <w:uiPriority w:val="9"/>
    <w:rsid w:val="00A14459"/>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670AC1"/>
    <w:rPr>
      <w:color w:val="0563C1" w:themeColor="hyperlink"/>
      <w:u w:val="single"/>
    </w:rPr>
  </w:style>
  <w:style w:type="paragraph" w:styleId="Textodeglobo">
    <w:name w:val="Balloon Text"/>
    <w:basedOn w:val="Normal"/>
    <w:link w:val="TextodegloboCar"/>
    <w:uiPriority w:val="99"/>
    <w:semiHidden/>
    <w:unhideWhenUsed/>
    <w:rsid w:val="00AA1B3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A1B30"/>
    <w:rPr>
      <w:rFonts w:ascii="Segoe UI" w:hAnsi="Segoe UI" w:cs="Segoe UI"/>
      <w:sz w:val="18"/>
      <w:szCs w:val="18"/>
      <w:lang w:eastAsia="es-ES_tradnl"/>
    </w:rPr>
  </w:style>
  <w:style w:type="paragraph" w:customStyle="1" w:styleId="Default">
    <w:name w:val="Default"/>
    <w:rsid w:val="008E60B5"/>
    <w:pPr>
      <w:autoSpaceDE w:val="0"/>
      <w:autoSpaceDN w:val="0"/>
      <w:adjustRightInd w:val="0"/>
    </w:pPr>
    <w:rPr>
      <w:rFonts w:ascii="Arial" w:hAnsi="Arial" w:cs="Arial"/>
      <w:color w:val="000000"/>
      <w:lang w:val="es-CL"/>
    </w:rPr>
  </w:style>
  <w:style w:type="paragraph" w:styleId="Encabezado">
    <w:name w:val="header"/>
    <w:basedOn w:val="Normal"/>
    <w:link w:val="EncabezadoCar"/>
    <w:uiPriority w:val="99"/>
    <w:unhideWhenUsed/>
    <w:rsid w:val="0094027F"/>
    <w:pPr>
      <w:tabs>
        <w:tab w:val="center" w:pos="4419"/>
        <w:tab w:val="right" w:pos="8838"/>
      </w:tabs>
    </w:pPr>
  </w:style>
  <w:style w:type="character" w:customStyle="1" w:styleId="EncabezadoCar">
    <w:name w:val="Encabezado Car"/>
    <w:basedOn w:val="Fuentedeprrafopredeter"/>
    <w:link w:val="Encabezado"/>
    <w:uiPriority w:val="99"/>
    <w:rsid w:val="0094027F"/>
    <w:rPr>
      <w:rFonts w:ascii="Times New Roman" w:hAnsi="Times New Roman" w:cs="Times New Roman"/>
      <w:lang w:eastAsia="es-ES_tradnl"/>
    </w:rPr>
  </w:style>
  <w:style w:type="paragraph" w:styleId="Piedepgina">
    <w:name w:val="footer"/>
    <w:basedOn w:val="Normal"/>
    <w:link w:val="PiedepginaCar"/>
    <w:uiPriority w:val="99"/>
    <w:unhideWhenUsed/>
    <w:rsid w:val="0094027F"/>
    <w:pPr>
      <w:tabs>
        <w:tab w:val="center" w:pos="4419"/>
        <w:tab w:val="right" w:pos="8838"/>
      </w:tabs>
    </w:pPr>
  </w:style>
  <w:style w:type="character" w:customStyle="1" w:styleId="PiedepginaCar">
    <w:name w:val="Pie de página Car"/>
    <w:basedOn w:val="Fuentedeprrafopredeter"/>
    <w:link w:val="Piedepgina"/>
    <w:uiPriority w:val="99"/>
    <w:rsid w:val="0094027F"/>
    <w:rPr>
      <w:rFonts w:ascii="Times New Roman" w:hAnsi="Times New Roman" w:cs="Times New Roman"/>
      <w:lang w:eastAsia="es-ES_tradnl"/>
    </w:rPr>
  </w:style>
  <w:style w:type="character" w:styleId="Refdecomentario">
    <w:name w:val="annotation reference"/>
    <w:basedOn w:val="Fuentedeprrafopredeter"/>
    <w:uiPriority w:val="99"/>
    <w:semiHidden/>
    <w:unhideWhenUsed/>
    <w:rsid w:val="00354321"/>
    <w:rPr>
      <w:sz w:val="16"/>
      <w:szCs w:val="16"/>
    </w:rPr>
  </w:style>
  <w:style w:type="paragraph" w:styleId="Textocomentario">
    <w:name w:val="annotation text"/>
    <w:basedOn w:val="Normal"/>
    <w:link w:val="TextocomentarioCar"/>
    <w:uiPriority w:val="99"/>
    <w:semiHidden/>
    <w:unhideWhenUsed/>
    <w:rsid w:val="00354321"/>
    <w:rPr>
      <w:sz w:val="20"/>
      <w:szCs w:val="20"/>
    </w:rPr>
  </w:style>
  <w:style w:type="character" w:customStyle="1" w:styleId="TextocomentarioCar">
    <w:name w:val="Texto comentario Car"/>
    <w:basedOn w:val="Fuentedeprrafopredeter"/>
    <w:link w:val="Textocomentario"/>
    <w:uiPriority w:val="99"/>
    <w:semiHidden/>
    <w:rsid w:val="00354321"/>
    <w:rPr>
      <w:rFonts w:ascii="Times New Roman" w:hAnsi="Times New Roman" w:cs="Times New Roman"/>
      <w:sz w:val="20"/>
      <w:szCs w:val="20"/>
      <w:lang w:eastAsia="es-ES_tradnl"/>
    </w:rPr>
  </w:style>
  <w:style w:type="paragraph" w:styleId="Asuntodelcomentario">
    <w:name w:val="annotation subject"/>
    <w:basedOn w:val="Textocomentario"/>
    <w:next w:val="Textocomentario"/>
    <w:link w:val="AsuntodelcomentarioCar"/>
    <w:uiPriority w:val="99"/>
    <w:semiHidden/>
    <w:unhideWhenUsed/>
    <w:rsid w:val="00354321"/>
    <w:rPr>
      <w:b/>
      <w:bCs/>
    </w:rPr>
  </w:style>
  <w:style w:type="character" w:customStyle="1" w:styleId="AsuntodelcomentarioCar">
    <w:name w:val="Asunto del comentario Car"/>
    <w:basedOn w:val="TextocomentarioCar"/>
    <w:link w:val="Asuntodelcomentario"/>
    <w:uiPriority w:val="99"/>
    <w:semiHidden/>
    <w:rsid w:val="00354321"/>
    <w:rPr>
      <w:rFonts w:ascii="Times New Roman" w:hAnsi="Times New Roman" w:cs="Times New Roman"/>
      <w:b/>
      <w:bCs/>
      <w:sz w:val="20"/>
      <w:szCs w:val="20"/>
      <w:lang w:eastAsia="es-ES_tradnl"/>
    </w:rPr>
  </w:style>
  <w:style w:type="table" w:styleId="Tablaconcuadrcula">
    <w:name w:val="Table Grid"/>
    <w:basedOn w:val="Tablanormal"/>
    <w:uiPriority w:val="39"/>
    <w:rsid w:val="005969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BF7CA4"/>
    <w:pPr>
      <w:pBdr>
        <w:bottom w:val="single" w:sz="8" w:space="4" w:color="5B9BD5" w:themeColor="accent1"/>
      </w:pBdr>
      <w:spacing w:after="300"/>
      <w:contextualSpacing/>
      <w:jc w:val="both"/>
    </w:pPr>
    <w:rPr>
      <w:rFonts w:ascii="Arial Narrow" w:eastAsiaTheme="majorEastAsia" w:hAnsi="Arial Narrow" w:cstheme="majorBidi"/>
      <w:b/>
      <w:spacing w:val="5"/>
      <w:kern w:val="28"/>
      <w:sz w:val="28"/>
      <w:szCs w:val="52"/>
      <w:lang w:val="es-MX" w:eastAsia="en-US"/>
    </w:rPr>
  </w:style>
  <w:style w:type="character" w:customStyle="1" w:styleId="TtuloCar">
    <w:name w:val="Título Car"/>
    <w:basedOn w:val="Fuentedeprrafopredeter"/>
    <w:link w:val="Ttulo"/>
    <w:uiPriority w:val="10"/>
    <w:rsid w:val="00BF7CA4"/>
    <w:rPr>
      <w:rFonts w:ascii="Arial Narrow" w:eastAsiaTheme="majorEastAsia" w:hAnsi="Arial Narrow" w:cstheme="majorBidi"/>
      <w:b/>
      <w:spacing w:val="5"/>
      <w:kern w:val="28"/>
      <w:sz w:val="28"/>
      <w:szCs w:val="52"/>
      <w:lang w:val="es-MX"/>
    </w:rPr>
  </w:style>
  <w:style w:type="paragraph" w:styleId="Subttulo">
    <w:name w:val="Subtitle"/>
    <w:basedOn w:val="Normal"/>
    <w:next w:val="Normal"/>
    <w:link w:val="SubttuloCar"/>
    <w:uiPriority w:val="11"/>
    <w:qFormat/>
    <w:rsid w:val="00BF7CA4"/>
    <w:pPr>
      <w:spacing w:after="200" w:line="276" w:lineRule="auto"/>
      <w:jc w:val="both"/>
    </w:pPr>
    <w:rPr>
      <w:rFonts w:ascii="Arial Narrow" w:eastAsiaTheme="majorEastAsia" w:hAnsi="Arial Narrow" w:cstheme="majorBidi"/>
      <w:b/>
      <w:iCs/>
      <w:spacing w:val="15"/>
      <w:sz w:val="22"/>
      <w:lang w:val="es-MX" w:eastAsia="en-US"/>
    </w:rPr>
  </w:style>
  <w:style w:type="character" w:customStyle="1" w:styleId="SubttuloCar">
    <w:name w:val="Subtítulo Car"/>
    <w:basedOn w:val="Fuentedeprrafopredeter"/>
    <w:link w:val="Subttulo"/>
    <w:uiPriority w:val="11"/>
    <w:rsid w:val="00BF7CA4"/>
    <w:rPr>
      <w:rFonts w:ascii="Arial Narrow" w:eastAsiaTheme="majorEastAsia" w:hAnsi="Arial Narrow" w:cstheme="majorBidi"/>
      <w:b/>
      <w:iCs/>
      <w:spacing w:val="15"/>
      <w:sz w:val="22"/>
      <w:lang w:val="es-MX"/>
    </w:rPr>
  </w:style>
  <w:style w:type="character" w:styleId="Mencinsinresolver">
    <w:name w:val="Unresolved Mention"/>
    <w:basedOn w:val="Fuentedeprrafopredeter"/>
    <w:uiPriority w:val="99"/>
    <w:semiHidden/>
    <w:unhideWhenUsed/>
    <w:rsid w:val="002834BE"/>
    <w:rPr>
      <w:color w:val="605E5C"/>
      <w:shd w:val="clear" w:color="auto" w:fill="E1DFDD"/>
    </w:rPr>
  </w:style>
  <w:style w:type="table" w:styleId="Tablanormal3">
    <w:name w:val="Plain Table 3"/>
    <w:basedOn w:val="Tablanormal"/>
    <w:uiPriority w:val="43"/>
    <w:rsid w:val="003F172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ipervnculovisitado">
    <w:name w:val="FollowedHyperlink"/>
    <w:basedOn w:val="Fuentedeprrafopredeter"/>
    <w:uiPriority w:val="99"/>
    <w:semiHidden/>
    <w:unhideWhenUsed/>
    <w:rsid w:val="008A22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242694">
      <w:bodyDiv w:val="1"/>
      <w:marLeft w:val="0"/>
      <w:marRight w:val="0"/>
      <w:marTop w:val="0"/>
      <w:marBottom w:val="0"/>
      <w:divBdr>
        <w:top w:val="none" w:sz="0" w:space="0" w:color="auto"/>
        <w:left w:val="none" w:sz="0" w:space="0" w:color="auto"/>
        <w:bottom w:val="none" w:sz="0" w:space="0" w:color="auto"/>
        <w:right w:val="none" w:sz="0" w:space="0" w:color="auto"/>
      </w:divBdr>
    </w:div>
    <w:div w:id="181823233">
      <w:bodyDiv w:val="1"/>
      <w:marLeft w:val="0"/>
      <w:marRight w:val="0"/>
      <w:marTop w:val="0"/>
      <w:marBottom w:val="0"/>
      <w:divBdr>
        <w:top w:val="none" w:sz="0" w:space="0" w:color="auto"/>
        <w:left w:val="none" w:sz="0" w:space="0" w:color="auto"/>
        <w:bottom w:val="none" w:sz="0" w:space="0" w:color="auto"/>
        <w:right w:val="none" w:sz="0" w:space="0" w:color="auto"/>
      </w:divBdr>
    </w:div>
    <w:div w:id="230122653">
      <w:bodyDiv w:val="1"/>
      <w:marLeft w:val="0"/>
      <w:marRight w:val="0"/>
      <w:marTop w:val="0"/>
      <w:marBottom w:val="0"/>
      <w:divBdr>
        <w:top w:val="none" w:sz="0" w:space="0" w:color="auto"/>
        <w:left w:val="none" w:sz="0" w:space="0" w:color="auto"/>
        <w:bottom w:val="none" w:sz="0" w:space="0" w:color="auto"/>
        <w:right w:val="none" w:sz="0" w:space="0" w:color="auto"/>
      </w:divBdr>
    </w:div>
    <w:div w:id="351298123">
      <w:bodyDiv w:val="1"/>
      <w:marLeft w:val="0"/>
      <w:marRight w:val="0"/>
      <w:marTop w:val="0"/>
      <w:marBottom w:val="0"/>
      <w:divBdr>
        <w:top w:val="none" w:sz="0" w:space="0" w:color="auto"/>
        <w:left w:val="none" w:sz="0" w:space="0" w:color="auto"/>
        <w:bottom w:val="none" w:sz="0" w:space="0" w:color="auto"/>
        <w:right w:val="none" w:sz="0" w:space="0" w:color="auto"/>
      </w:divBdr>
    </w:div>
    <w:div w:id="547450132">
      <w:bodyDiv w:val="1"/>
      <w:marLeft w:val="0"/>
      <w:marRight w:val="0"/>
      <w:marTop w:val="0"/>
      <w:marBottom w:val="0"/>
      <w:divBdr>
        <w:top w:val="none" w:sz="0" w:space="0" w:color="auto"/>
        <w:left w:val="none" w:sz="0" w:space="0" w:color="auto"/>
        <w:bottom w:val="none" w:sz="0" w:space="0" w:color="auto"/>
        <w:right w:val="none" w:sz="0" w:space="0" w:color="auto"/>
      </w:divBdr>
    </w:div>
    <w:div w:id="559025959">
      <w:bodyDiv w:val="1"/>
      <w:marLeft w:val="0"/>
      <w:marRight w:val="0"/>
      <w:marTop w:val="0"/>
      <w:marBottom w:val="0"/>
      <w:divBdr>
        <w:top w:val="none" w:sz="0" w:space="0" w:color="auto"/>
        <w:left w:val="none" w:sz="0" w:space="0" w:color="auto"/>
        <w:bottom w:val="none" w:sz="0" w:space="0" w:color="auto"/>
        <w:right w:val="none" w:sz="0" w:space="0" w:color="auto"/>
      </w:divBdr>
    </w:div>
    <w:div w:id="573247409">
      <w:bodyDiv w:val="1"/>
      <w:marLeft w:val="0"/>
      <w:marRight w:val="0"/>
      <w:marTop w:val="0"/>
      <w:marBottom w:val="0"/>
      <w:divBdr>
        <w:top w:val="none" w:sz="0" w:space="0" w:color="auto"/>
        <w:left w:val="none" w:sz="0" w:space="0" w:color="auto"/>
        <w:bottom w:val="none" w:sz="0" w:space="0" w:color="auto"/>
        <w:right w:val="none" w:sz="0" w:space="0" w:color="auto"/>
      </w:divBdr>
    </w:div>
    <w:div w:id="625158576">
      <w:bodyDiv w:val="1"/>
      <w:marLeft w:val="0"/>
      <w:marRight w:val="0"/>
      <w:marTop w:val="0"/>
      <w:marBottom w:val="0"/>
      <w:divBdr>
        <w:top w:val="none" w:sz="0" w:space="0" w:color="auto"/>
        <w:left w:val="none" w:sz="0" w:space="0" w:color="auto"/>
        <w:bottom w:val="none" w:sz="0" w:space="0" w:color="auto"/>
        <w:right w:val="none" w:sz="0" w:space="0" w:color="auto"/>
      </w:divBdr>
    </w:div>
    <w:div w:id="683017377">
      <w:bodyDiv w:val="1"/>
      <w:marLeft w:val="0"/>
      <w:marRight w:val="0"/>
      <w:marTop w:val="0"/>
      <w:marBottom w:val="0"/>
      <w:divBdr>
        <w:top w:val="none" w:sz="0" w:space="0" w:color="auto"/>
        <w:left w:val="none" w:sz="0" w:space="0" w:color="auto"/>
        <w:bottom w:val="none" w:sz="0" w:space="0" w:color="auto"/>
        <w:right w:val="none" w:sz="0" w:space="0" w:color="auto"/>
      </w:divBdr>
    </w:div>
    <w:div w:id="738139141">
      <w:bodyDiv w:val="1"/>
      <w:marLeft w:val="0"/>
      <w:marRight w:val="0"/>
      <w:marTop w:val="0"/>
      <w:marBottom w:val="0"/>
      <w:divBdr>
        <w:top w:val="none" w:sz="0" w:space="0" w:color="auto"/>
        <w:left w:val="none" w:sz="0" w:space="0" w:color="auto"/>
        <w:bottom w:val="none" w:sz="0" w:space="0" w:color="auto"/>
        <w:right w:val="none" w:sz="0" w:space="0" w:color="auto"/>
      </w:divBdr>
    </w:div>
    <w:div w:id="866455375">
      <w:bodyDiv w:val="1"/>
      <w:marLeft w:val="0"/>
      <w:marRight w:val="0"/>
      <w:marTop w:val="0"/>
      <w:marBottom w:val="0"/>
      <w:divBdr>
        <w:top w:val="none" w:sz="0" w:space="0" w:color="auto"/>
        <w:left w:val="none" w:sz="0" w:space="0" w:color="auto"/>
        <w:bottom w:val="none" w:sz="0" w:space="0" w:color="auto"/>
        <w:right w:val="none" w:sz="0" w:space="0" w:color="auto"/>
      </w:divBdr>
    </w:div>
    <w:div w:id="933784644">
      <w:bodyDiv w:val="1"/>
      <w:marLeft w:val="0"/>
      <w:marRight w:val="0"/>
      <w:marTop w:val="0"/>
      <w:marBottom w:val="0"/>
      <w:divBdr>
        <w:top w:val="none" w:sz="0" w:space="0" w:color="auto"/>
        <w:left w:val="none" w:sz="0" w:space="0" w:color="auto"/>
        <w:bottom w:val="none" w:sz="0" w:space="0" w:color="auto"/>
        <w:right w:val="none" w:sz="0" w:space="0" w:color="auto"/>
      </w:divBdr>
    </w:div>
    <w:div w:id="987056239">
      <w:bodyDiv w:val="1"/>
      <w:marLeft w:val="0"/>
      <w:marRight w:val="0"/>
      <w:marTop w:val="0"/>
      <w:marBottom w:val="0"/>
      <w:divBdr>
        <w:top w:val="none" w:sz="0" w:space="0" w:color="auto"/>
        <w:left w:val="none" w:sz="0" w:space="0" w:color="auto"/>
        <w:bottom w:val="none" w:sz="0" w:space="0" w:color="auto"/>
        <w:right w:val="none" w:sz="0" w:space="0" w:color="auto"/>
      </w:divBdr>
    </w:div>
    <w:div w:id="989289042">
      <w:bodyDiv w:val="1"/>
      <w:marLeft w:val="0"/>
      <w:marRight w:val="0"/>
      <w:marTop w:val="0"/>
      <w:marBottom w:val="0"/>
      <w:divBdr>
        <w:top w:val="none" w:sz="0" w:space="0" w:color="auto"/>
        <w:left w:val="none" w:sz="0" w:space="0" w:color="auto"/>
        <w:bottom w:val="none" w:sz="0" w:space="0" w:color="auto"/>
        <w:right w:val="none" w:sz="0" w:space="0" w:color="auto"/>
      </w:divBdr>
    </w:div>
    <w:div w:id="1038579084">
      <w:bodyDiv w:val="1"/>
      <w:marLeft w:val="0"/>
      <w:marRight w:val="0"/>
      <w:marTop w:val="0"/>
      <w:marBottom w:val="0"/>
      <w:divBdr>
        <w:top w:val="none" w:sz="0" w:space="0" w:color="auto"/>
        <w:left w:val="none" w:sz="0" w:space="0" w:color="auto"/>
        <w:bottom w:val="none" w:sz="0" w:space="0" w:color="auto"/>
        <w:right w:val="none" w:sz="0" w:space="0" w:color="auto"/>
      </w:divBdr>
    </w:div>
    <w:div w:id="1129282801">
      <w:bodyDiv w:val="1"/>
      <w:marLeft w:val="0"/>
      <w:marRight w:val="0"/>
      <w:marTop w:val="0"/>
      <w:marBottom w:val="0"/>
      <w:divBdr>
        <w:top w:val="none" w:sz="0" w:space="0" w:color="auto"/>
        <w:left w:val="none" w:sz="0" w:space="0" w:color="auto"/>
        <w:bottom w:val="none" w:sz="0" w:space="0" w:color="auto"/>
        <w:right w:val="none" w:sz="0" w:space="0" w:color="auto"/>
      </w:divBdr>
    </w:div>
    <w:div w:id="1201477415">
      <w:bodyDiv w:val="1"/>
      <w:marLeft w:val="0"/>
      <w:marRight w:val="0"/>
      <w:marTop w:val="0"/>
      <w:marBottom w:val="0"/>
      <w:divBdr>
        <w:top w:val="none" w:sz="0" w:space="0" w:color="auto"/>
        <w:left w:val="none" w:sz="0" w:space="0" w:color="auto"/>
        <w:bottom w:val="none" w:sz="0" w:space="0" w:color="auto"/>
        <w:right w:val="none" w:sz="0" w:space="0" w:color="auto"/>
      </w:divBdr>
    </w:div>
    <w:div w:id="1246302958">
      <w:bodyDiv w:val="1"/>
      <w:marLeft w:val="0"/>
      <w:marRight w:val="0"/>
      <w:marTop w:val="0"/>
      <w:marBottom w:val="0"/>
      <w:divBdr>
        <w:top w:val="none" w:sz="0" w:space="0" w:color="auto"/>
        <w:left w:val="none" w:sz="0" w:space="0" w:color="auto"/>
        <w:bottom w:val="none" w:sz="0" w:space="0" w:color="auto"/>
        <w:right w:val="none" w:sz="0" w:space="0" w:color="auto"/>
      </w:divBdr>
    </w:div>
    <w:div w:id="1295016547">
      <w:bodyDiv w:val="1"/>
      <w:marLeft w:val="0"/>
      <w:marRight w:val="0"/>
      <w:marTop w:val="0"/>
      <w:marBottom w:val="0"/>
      <w:divBdr>
        <w:top w:val="none" w:sz="0" w:space="0" w:color="auto"/>
        <w:left w:val="none" w:sz="0" w:space="0" w:color="auto"/>
        <w:bottom w:val="none" w:sz="0" w:space="0" w:color="auto"/>
        <w:right w:val="none" w:sz="0" w:space="0" w:color="auto"/>
      </w:divBdr>
    </w:div>
    <w:div w:id="1361935310">
      <w:bodyDiv w:val="1"/>
      <w:marLeft w:val="0"/>
      <w:marRight w:val="0"/>
      <w:marTop w:val="0"/>
      <w:marBottom w:val="0"/>
      <w:divBdr>
        <w:top w:val="none" w:sz="0" w:space="0" w:color="auto"/>
        <w:left w:val="none" w:sz="0" w:space="0" w:color="auto"/>
        <w:bottom w:val="none" w:sz="0" w:space="0" w:color="auto"/>
        <w:right w:val="none" w:sz="0" w:space="0" w:color="auto"/>
      </w:divBdr>
    </w:div>
    <w:div w:id="1450707847">
      <w:bodyDiv w:val="1"/>
      <w:marLeft w:val="0"/>
      <w:marRight w:val="0"/>
      <w:marTop w:val="0"/>
      <w:marBottom w:val="0"/>
      <w:divBdr>
        <w:top w:val="none" w:sz="0" w:space="0" w:color="auto"/>
        <w:left w:val="none" w:sz="0" w:space="0" w:color="auto"/>
        <w:bottom w:val="none" w:sz="0" w:space="0" w:color="auto"/>
        <w:right w:val="none" w:sz="0" w:space="0" w:color="auto"/>
      </w:divBdr>
    </w:div>
    <w:div w:id="1486554462">
      <w:bodyDiv w:val="1"/>
      <w:marLeft w:val="0"/>
      <w:marRight w:val="0"/>
      <w:marTop w:val="0"/>
      <w:marBottom w:val="0"/>
      <w:divBdr>
        <w:top w:val="none" w:sz="0" w:space="0" w:color="auto"/>
        <w:left w:val="none" w:sz="0" w:space="0" w:color="auto"/>
        <w:bottom w:val="none" w:sz="0" w:space="0" w:color="auto"/>
        <w:right w:val="none" w:sz="0" w:space="0" w:color="auto"/>
      </w:divBdr>
    </w:div>
    <w:div w:id="1557551821">
      <w:bodyDiv w:val="1"/>
      <w:marLeft w:val="0"/>
      <w:marRight w:val="0"/>
      <w:marTop w:val="0"/>
      <w:marBottom w:val="0"/>
      <w:divBdr>
        <w:top w:val="none" w:sz="0" w:space="0" w:color="auto"/>
        <w:left w:val="none" w:sz="0" w:space="0" w:color="auto"/>
        <w:bottom w:val="none" w:sz="0" w:space="0" w:color="auto"/>
        <w:right w:val="none" w:sz="0" w:space="0" w:color="auto"/>
      </w:divBdr>
    </w:div>
    <w:div w:id="1605108543">
      <w:bodyDiv w:val="1"/>
      <w:marLeft w:val="0"/>
      <w:marRight w:val="0"/>
      <w:marTop w:val="0"/>
      <w:marBottom w:val="0"/>
      <w:divBdr>
        <w:top w:val="none" w:sz="0" w:space="0" w:color="auto"/>
        <w:left w:val="none" w:sz="0" w:space="0" w:color="auto"/>
        <w:bottom w:val="none" w:sz="0" w:space="0" w:color="auto"/>
        <w:right w:val="none" w:sz="0" w:space="0" w:color="auto"/>
      </w:divBdr>
    </w:div>
    <w:div w:id="1648050105">
      <w:bodyDiv w:val="1"/>
      <w:marLeft w:val="0"/>
      <w:marRight w:val="0"/>
      <w:marTop w:val="0"/>
      <w:marBottom w:val="0"/>
      <w:divBdr>
        <w:top w:val="none" w:sz="0" w:space="0" w:color="auto"/>
        <w:left w:val="none" w:sz="0" w:space="0" w:color="auto"/>
        <w:bottom w:val="none" w:sz="0" w:space="0" w:color="auto"/>
        <w:right w:val="none" w:sz="0" w:space="0" w:color="auto"/>
      </w:divBdr>
    </w:div>
    <w:div w:id="1914776206">
      <w:bodyDiv w:val="1"/>
      <w:marLeft w:val="0"/>
      <w:marRight w:val="0"/>
      <w:marTop w:val="0"/>
      <w:marBottom w:val="0"/>
      <w:divBdr>
        <w:top w:val="none" w:sz="0" w:space="0" w:color="auto"/>
        <w:left w:val="none" w:sz="0" w:space="0" w:color="auto"/>
        <w:bottom w:val="none" w:sz="0" w:space="0" w:color="auto"/>
        <w:right w:val="none" w:sz="0" w:space="0" w:color="auto"/>
      </w:divBdr>
    </w:div>
    <w:div w:id="1938125749">
      <w:bodyDiv w:val="1"/>
      <w:marLeft w:val="0"/>
      <w:marRight w:val="0"/>
      <w:marTop w:val="0"/>
      <w:marBottom w:val="0"/>
      <w:divBdr>
        <w:top w:val="none" w:sz="0" w:space="0" w:color="auto"/>
        <w:left w:val="none" w:sz="0" w:space="0" w:color="auto"/>
        <w:bottom w:val="none" w:sz="0" w:space="0" w:color="auto"/>
        <w:right w:val="none" w:sz="0" w:space="0" w:color="auto"/>
      </w:divBdr>
    </w:div>
    <w:div w:id="1943880820">
      <w:bodyDiv w:val="1"/>
      <w:marLeft w:val="0"/>
      <w:marRight w:val="0"/>
      <w:marTop w:val="0"/>
      <w:marBottom w:val="0"/>
      <w:divBdr>
        <w:top w:val="none" w:sz="0" w:space="0" w:color="auto"/>
        <w:left w:val="none" w:sz="0" w:space="0" w:color="auto"/>
        <w:bottom w:val="none" w:sz="0" w:space="0" w:color="auto"/>
        <w:right w:val="none" w:sz="0" w:space="0" w:color="auto"/>
      </w:divBdr>
    </w:div>
    <w:div w:id="1954432525">
      <w:bodyDiv w:val="1"/>
      <w:marLeft w:val="0"/>
      <w:marRight w:val="0"/>
      <w:marTop w:val="0"/>
      <w:marBottom w:val="0"/>
      <w:divBdr>
        <w:top w:val="none" w:sz="0" w:space="0" w:color="auto"/>
        <w:left w:val="none" w:sz="0" w:space="0" w:color="auto"/>
        <w:bottom w:val="none" w:sz="0" w:space="0" w:color="auto"/>
        <w:right w:val="none" w:sz="0" w:space="0" w:color="auto"/>
      </w:divBdr>
    </w:div>
    <w:div w:id="2026900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eb.minsal.cl/sites/default/files/Reglamento_Constratista_MINSAL2013.p" TargetMode="External"/><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483BCC3-856E-468A-B7B9-A8EA421DE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19</Pages>
  <Words>6510</Words>
  <Characters>35810</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Reyes H.</dc:creator>
  <cp:keywords/>
  <dc:description/>
  <cp:lastModifiedBy>Opciones S.A</cp:lastModifiedBy>
  <cp:revision>10</cp:revision>
  <cp:lastPrinted>2024-06-27T21:05:00Z</cp:lastPrinted>
  <dcterms:created xsi:type="dcterms:W3CDTF">2024-11-06T19:38:00Z</dcterms:created>
  <dcterms:modified xsi:type="dcterms:W3CDTF">2024-11-08T18:53:00Z</dcterms:modified>
</cp:coreProperties>
</file>